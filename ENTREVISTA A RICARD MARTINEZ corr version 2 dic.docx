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5316C" w14:textId="77777777" w:rsidR="00594B16" w:rsidRDefault="00C2288A" w:rsidP="00594B16">
      <w:pPr>
        <w:rPr>
          <w:rFonts w:ascii="Times New Roman" w:hAnsi="Times New Roman" w:cs="Times New Roman"/>
          <w:sz w:val="16"/>
          <w:szCs w:val="16"/>
        </w:rPr>
      </w:pPr>
      <w:r w:rsidRPr="00941C76">
        <w:rPr>
          <w:rFonts w:ascii="Times New Roman" w:hAnsi="Times New Roman" w:cs="Times New Roman"/>
          <w:sz w:val="16"/>
          <w:szCs w:val="16"/>
        </w:rPr>
        <w:t xml:space="preserve">ENTREVISTA A RICARD MARTINEZ, </w:t>
      </w:r>
      <w:r w:rsidR="00941C76" w:rsidRPr="00941C76">
        <w:rPr>
          <w:rFonts w:ascii="Arial" w:hAnsi="Arial" w:cs="Arial"/>
          <w:color w:val="333333"/>
          <w:sz w:val="16"/>
          <w:szCs w:val="16"/>
          <w:shd w:val="clear" w:color="auto" w:fill="FFFFFF"/>
        </w:rPr>
        <w:t xml:space="preserve"> </w:t>
      </w:r>
      <w:r w:rsidR="00941C76" w:rsidRPr="00941C76">
        <w:rPr>
          <w:rFonts w:ascii="Times New Roman" w:hAnsi="Times New Roman" w:cs="Times New Roman"/>
          <w:sz w:val="16"/>
          <w:szCs w:val="16"/>
        </w:rPr>
        <w:t>Doctor en Derecho por la Universitat de València ha dedicado su investigación al estudio del derecho fundamental a la protección de datos y a distintas cuestiones relacionadas con las repercusiones de las tecnologías de la información y las comunicaciones en la vida privada. </w:t>
      </w:r>
      <w:r w:rsidR="00CC0A0A" w:rsidRPr="00941C76">
        <w:rPr>
          <w:rFonts w:ascii="Times New Roman" w:hAnsi="Times New Roman" w:cs="Times New Roman"/>
          <w:sz w:val="16"/>
          <w:szCs w:val="16"/>
        </w:rPr>
        <w:t xml:space="preserve"> </w:t>
      </w:r>
    </w:p>
    <w:p w14:paraId="7115CD61" w14:textId="77777777" w:rsidR="00C2288A" w:rsidRDefault="00941C76" w:rsidP="00594B16">
      <w:pPr>
        <w:rPr>
          <w:rFonts w:ascii="Times New Roman" w:hAnsi="Times New Roman" w:cs="Times New Roman"/>
          <w:b/>
          <w:color w:val="222222"/>
          <w:sz w:val="36"/>
          <w:szCs w:val="36"/>
          <w:shd w:val="clear" w:color="auto" w:fill="FFFFFF"/>
        </w:rPr>
      </w:pPr>
      <w:r w:rsidRPr="00594B16">
        <w:rPr>
          <w:rFonts w:ascii="Times New Roman" w:hAnsi="Times New Roman" w:cs="Times New Roman"/>
          <w:b/>
          <w:sz w:val="36"/>
          <w:szCs w:val="36"/>
        </w:rPr>
        <w:t>“</w:t>
      </w:r>
      <w:r w:rsidRPr="00594B16">
        <w:rPr>
          <w:rFonts w:ascii="Times New Roman" w:hAnsi="Times New Roman" w:cs="Times New Roman"/>
          <w:b/>
          <w:color w:val="222222"/>
          <w:sz w:val="36"/>
          <w:szCs w:val="36"/>
          <w:shd w:val="clear" w:color="auto" w:fill="FFFFFF"/>
        </w:rPr>
        <w:t>La intimidad es una precondición para garantizar el sistema de libertades”</w:t>
      </w:r>
    </w:p>
    <w:p w14:paraId="6C74F793" w14:textId="77777777" w:rsidR="004677A3" w:rsidRPr="00594B16" w:rsidRDefault="004677A3" w:rsidP="00594B16">
      <w:pPr>
        <w:rPr>
          <w:rFonts w:ascii="Times New Roman" w:hAnsi="Times New Roman" w:cs="Times New Roman"/>
          <w:sz w:val="16"/>
          <w:szCs w:val="16"/>
        </w:rPr>
      </w:pPr>
      <w:r>
        <w:rPr>
          <w:rFonts w:ascii="Times New Roman" w:hAnsi="Times New Roman" w:cs="Times New Roman"/>
          <w:sz w:val="16"/>
          <w:szCs w:val="16"/>
        </w:rPr>
        <w:t xml:space="preserve">Por </w:t>
      </w:r>
      <w:r w:rsidRPr="004677A3">
        <w:rPr>
          <w:rFonts w:ascii="Times New Roman" w:hAnsi="Times New Roman" w:cs="Times New Roman"/>
          <w:sz w:val="16"/>
          <w:szCs w:val="16"/>
        </w:rPr>
        <w:t>Silvia Zuleta Romano</w:t>
      </w:r>
    </w:p>
    <w:p w14:paraId="5E4AADA0" w14:textId="77777777" w:rsidR="00C2288A" w:rsidRPr="00C2288A" w:rsidRDefault="00C2288A" w:rsidP="00C2288A">
      <w:pPr>
        <w:jc w:val="both"/>
        <w:rPr>
          <w:rFonts w:ascii="Times New Roman" w:hAnsi="Times New Roman" w:cs="Times New Roman"/>
          <w:sz w:val="20"/>
          <w:szCs w:val="20"/>
        </w:rPr>
      </w:pPr>
      <w:r w:rsidRPr="00C2288A">
        <w:rPr>
          <w:rFonts w:ascii="Times New Roman" w:hAnsi="Times New Roman" w:cs="Times New Roman"/>
          <w:sz w:val="20"/>
          <w:szCs w:val="20"/>
        </w:rPr>
        <w:t>Quedamos en el estanque de las tortugas de Atocha para hablar de forma sosegada sobre privacidad, el</w:t>
      </w:r>
      <w:r w:rsidR="00C120AA">
        <w:rPr>
          <w:rFonts w:ascii="Times New Roman" w:hAnsi="Times New Roman" w:cs="Times New Roman"/>
          <w:sz w:val="20"/>
          <w:szCs w:val="20"/>
        </w:rPr>
        <w:t xml:space="preserve"> control de nuestra</w:t>
      </w:r>
      <w:r w:rsidRPr="00C2288A">
        <w:rPr>
          <w:rFonts w:ascii="Times New Roman" w:hAnsi="Times New Roman" w:cs="Times New Roman"/>
          <w:sz w:val="20"/>
          <w:szCs w:val="20"/>
        </w:rPr>
        <w:t xml:space="preserve"> información y sobre qué está pasando en España y en el mundo. Hablamos de todo y no nos dejamos casi nada en el tintero. Desde los orígenes de la privacidad hasta el control de la información en esta sociedad tecnológica. El rol de los consumidores, empresas y gobierno. Los niños,</w:t>
      </w:r>
      <w:r w:rsidR="00C120AA">
        <w:rPr>
          <w:rFonts w:ascii="Times New Roman" w:hAnsi="Times New Roman" w:cs="Times New Roman"/>
          <w:sz w:val="20"/>
          <w:szCs w:val="20"/>
        </w:rPr>
        <w:t xml:space="preserve"> los padres y lo</w:t>
      </w:r>
      <w:r w:rsidRPr="00C2288A">
        <w:rPr>
          <w:rFonts w:ascii="Times New Roman" w:hAnsi="Times New Roman" w:cs="Times New Roman"/>
          <w:sz w:val="20"/>
          <w:szCs w:val="20"/>
        </w:rPr>
        <w:t>s colegios. La libertad y los nuevos peligros a los que nos enfrentamos. Disfruten.</w:t>
      </w:r>
    </w:p>
    <w:p w14:paraId="71F3AA44" w14:textId="77777777" w:rsidR="00C2288A" w:rsidRDefault="00594B16" w:rsidP="00594B16">
      <w:pPr>
        <w:pStyle w:val="Heading1"/>
        <w:rPr>
          <w:rFonts w:hint="eastAsia"/>
        </w:rPr>
      </w:pPr>
      <w:r>
        <w:t>Los orígenes</w:t>
      </w:r>
      <w:r w:rsidR="00A51251">
        <w:t xml:space="preserve"> de la</w:t>
      </w:r>
      <w:r>
        <w:t xml:space="preserve"> intimidad como derecho fundamental. La esfera íntima muta de la vivienda al </w:t>
      </w:r>
      <w:r w:rsidR="00C120AA">
        <w:t>s</w:t>
      </w:r>
      <w:r>
        <w:t xml:space="preserve">martphone.  </w:t>
      </w:r>
    </w:p>
    <w:p w14:paraId="2BD7D60F" w14:textId="77777777" w:rsidR="00594B16" w:rsidRPr="00C2288A" w:rsidRDefault="00594B16">
      <w:pPr>
        <w:rPr>
          <w:rFonts w:ascii="Times New Roman" w:hAnsi="Times New Roman" w:cs="Times New Roman"/>
          <w:sz w:val="24"/>
          <w:szCs w:val="24"/>
        </w:rPr>
      </w:pPr>
    </w:p>
    <w:p w14:paraId="123BD1E6" w14:textId="4885BE7E" w:rsidR="00F55198" w:rsidRPr="00C2288A" w:rsidRDefault="00F5519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Estamos investigando como se vulnera el derecho a la intimidad en España. </w:t>
      </w:r>
      <w:r w:rsidR="00966B26" w:rsidRPr="00C2288A">
        <w:rPr>
          <w:rFonts w:ascii="Times New Roman" w:hAnsi="Times New Roman" w:cs="Times New Roman"/>
          <w:b/>
          <w:color w:val="222222"/>
          <w:sz w:val="24"/>
          <w:szCs w:val="24"/>
          <w:shd w:val="clear" w:color="auto" w:fill="FFFFFF"/>
        </w:rPr>
        <w:t xml:space="preserve">Pero antes de </w:t>
      </w:r>
      <w:ins w:id="0" w:author="Silvia Zuleta Romano" w:date="2016-12-05T13:50:00Z">
        <w:r w:rsidR="00E460BD">
          <w:rPr>
            <w:rFonts w:ascii="Times New Roman" w:hAnsi="Times New Roman" w:cs="Times New Roman"/>
            <w:b/>
            <w:color w:val="222222"/>
            <w:sz w:val="24"/>
            <w:szCs w:val="24"/>
            <w:shd w:val="clear" w:color="auto" w:fill="FFFFFF"/>
          </w:rPr>
          <w:t>ir</w:t>
        </w:r>
      </w:ins>
      <w:bookmarkStart w:id="1" w:name="_GoBack"/>
      <w:bookmarkEnd w:id="1"/>
      <w:del w:id="2" w:author="Silvia Zuleta Romano" w:date="2016-12-05T13:50:00Z">
        <w:r w:rsidR="00966B26" w:rsidRPr="00C2288A" w:rsidDel="00E460BD">
          <w:rPr>
            <w:rFonts w:ascii="Times New Roman" w:hAnsi="Times New Roman" w:cs="Times New Roman"/>
            <w:b/>
            <w:color w:val="222222"/>
            <w:sz w:val="24"/>
            <w:szCs w:val="24"/>
            <w:shd w:val="clear" w:color="auto" w:fill="FFFFFF"/>
          </w:rPr>
          <w:delText>entrar</w:delText>
        </w:r>
      </w:del>
      <w:r w:rsidR="00966B26" w:rsidRPr="00C2288A">
        <w:rPr>
          <w:rFonts w:ascii="Times New Roman" w:hAnsi="Times New Roman" w:cs="Times New Roman"/>
          <w:b/>
          <w:color w:val="222222"/>
          <w:sz w:val="24"/>
          <w:szCs w:val="24"/>
          <w:shd w:val="clear" w:color="auto" w:fill="FFFFFF"/>
        </w:rPr>
        <w:t xml:space="preserve"> al grano, para que nos entiendan nuestros lectores ¿Qué es la privacidad y por qué cree que debemos protegerla</w:t>
      </w:r>
      <w:r w:rsidR="00966B26">
        <w:rPr>
          <w:rFonts w:ascii="Times New Roman" w:hAnsi="Times New Roman" w:cs="Times New Roman"/>
          <w:b/>
          <w:color w:val="222222"/>
          <w:sz w:val="24"/>
          <w:szCs w:val="24"/>
          <w:shd w:val="clear" w:color="auto" w:fill="FFFFFF"/>
        </w:rPr>
        <w:t>? O</w:t>
      </w:r>
      <w:r w:rsidR="00966B26" w:rsidRPr="00C2288A">
        <w:rPr>
          <w:rFonts w:ascii="Times New Roman" w:hAnsi="Times New Roman" w:cs="Times New Roman"/>
          <w:b/>
          <w:color w:val="222222"/>
          <w:sz w:val="24"/>
          <w:szCs w:val="24"/>
          <w:shd w:val="clear" w:color="auto" w:fill="FFFFFF"/>
        </w:rPr>
        <w:t>, primero de todo ¿Hay que protegerla?</w:t>
      </w:r>
    </w:p>
    <w:p w14:paraId="1BF00CDE" w14:textId="1C3383F1" w:rsidR="00DC137D" w:rsidRPr="00C2288A" w:rsidRDefault="00F5519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Nuestros lectores entenderán la privacidad de modo tradicional. Intimidad viene de </w:t>
      </w:r>
      <w:r w:rsidRPr="00C2288A">
        <w:rPr>
          <w:rFonts w:ascii="Times New Roman" w:hAnsi="Times New Roman" w:cs="Times New Roman"/>
          <w:i/>
          <w:color w:val="222222"/>
          <w:sz w:val="24"/>
          <w:szCs w:val="24"/>
          <w:shd w:val="clear" w:color="auto" w:fill="FFFFFF"/>
        </w:rPr>
        <w:t>intimus</w:t>
      </w:r>
      <w:r w:rsidRPr="00C2288A">
        <w:rPr>
          <w:rFonts w:ascii="Times New Roman" w:hAnsi="Times New Roman" w:cs="Times New Roman"/>
          <w:color w:val="222222"/>
          <w:sz w:val="24"/>
          <w:szCs w:val="24"/>
          <w:shd w:val="clear" w:color="auto" w:fill="FFFFFF"/>
        </w:rPr>
        <w:t xml:space="preserve"> en </w:t>
      </w:r>
      <w:r w:rsidR="004B14D1" w:rsidRPr="00C2288A">
        <w:rPr>
          <w:rFonts w:ascii="Times New Roman" w:hAnsi="Times New Roman" w:cs="Times New Roman"/>
          <w:color w:val="222222"/>
          <w:sz w:val="24"/>
          <w:szCs w:val="24"/>
          <w:shd w:val="clear" w:color="auto" w:fill="FFFFFF"/>
        </w:rPr>
        <w:t>latín</w:t>
      </w:r>
      <w:r w:rsidRPr="00C2288A">
        <w:rPr>
          <w:rFonts w:ascii="Times New Roman" w:hAnsi="Times New Roman" w:cs="Times New Roman"/>
          <w:color w:val="222222"/>
          <w:sz w:val="24"/>
          <w:szCs w:val="24"/>
          <w:shd w:val="clear" w:color="auto" w:fill="FFFFFF"/>
        </w:rPr>
        <w:t>,</w:t>
      </w:r>
      <w:r w:rsidR="00BC752B" w:rsidRPr="00C2288A">
        <w:rPr>
          <w:rFonts w:ascii="Times New Roman" w:hAnsi="Times New Roman" w:cs="Times New Roman"/>
          <w:color w:val="222222"/>
          <w:sz w:val="24"/>
          <w:szCs w:val="24"/>
          <w:shd w:val="clear" w:color="auto" w:fill="FFFFFF"/>
        </w:rPr>
        <w:t xml:space="preserve"> es decir,</w:t>
      </w:r>
      <w:r w:rsidRPr="00C2288A">
        <w:rPr>
          <w:rFonts w:ascii="Times New Roman" w:hAnsi="Times New Roman" w:cs="Times New Roman"/>
          <w:color w:val="222222"/>
          <w:sz w:val="24"/>
          <w:szCs w:val="24"/>
          <w:shd w:val="clear" w:color="auto" w:fill="FFFFFF"/>
        </w:rPr>
        <w:t xml:space="preserve"> lo </w:t>
      </w:r>
      <w:r w:rsidR="008D3338" w:rsidRPr="00C2288A">
        <w:rPr>
          <w:rFonts w:ascii="Times New Roman" w:hAnsi="Times New Roman" w:cs="Times New Roman"/>
          <w:color w:val="222222"/>
          <w:sz w:val="24"/>
          <w:szCs w:val="24"/>
          <w:shd w:val="clear" w:color="auto" w:fill="FFFFFF"/>
        </w:rPr>
        <w:t>recóndito</w:t>
      </w:r>
      <w:r w:rsidRPr="00C2288A">
        <w:rPr>
          <w:rFonts w:ascii="Times New Roman" w:hAnsi="Times New Roman" w:cs="Times New Roman"/>
          <w:color w:val="222222"/>
          <w:sz w:val="24"/>
          <w:szCs w:val="24"/>
          <w:shd w:val="clear" w:color="auto" w:fill="FFFFFF"/>
        </w:rPr>
        <w:t>, lo más cercano a uno. Tradicionalmente</w:t>
      </w:r>
      <w:r w:rsidR="00BC752B" w:rsidRPr="00C2288A">
        <w:rPr>
          <w:rFonts w:ascii="Times New Roman" w:hAnsi="Times New Roman" w:cs="Times New Roman"/>
          <w:color w:val="222222"/>
          <w:sz w:val="24"/>
          <w:szCs w:val="24"/>
          <w:shd w:val="clear" w:color="auto" w:fill="FFFFFF"/>
        </w:rPr>
        <w:t xml:space="preserve">  es </w:t>
      </w:r>
      <w:r w:rsidRPr="00C2288A">
        <w:rPr>
          <w:rFonts w:ascii="Times New Roman" w:hAnsi="Times New Roman" w:cs="Times New Roman"/>
          <w:color w:val="222222"/>
          <w:sz w:val="24"/>
          <w:szCs w:val="24"/>
          <w:shd w:val="clear" w:color="auto" w:fill="FFFFFF"/>
        </w:rPr>
        <w:t>entendido como todo aquello que ocurre dentro de tu domicilio. De hecho, la intimidad es un derecho burgués. No existe intimidad hasta que una clase social no se permite tener una vivienda</w:t>
      </w:r>
      <w:r w:rsidR="00BC752B" w:rsidRPr="00C2288A">
        <w:rPr>
          <w:rFonts w:ascii="Times New Roman" w:hAnsi="Times New Roman" w:cs="Times New Roman"/>
          <w:color w:val="222222"/>
          <w:sz w:val="24"/>
          <w:szCs w:val="24"/>
          <w:shd w:val="clear" w:color="auto" w:fill="FFFFFF"/>
        </w:rPr>
        <w:t>, d</w:t>
      </w:r>
      <w:r w:rsidRPr="00C2288A">
        <w:rPr>
          <w:rFonts w:ascii="Times New Roman" w:hAnsi="Times New Roman" w:cs="Times New Roman"/>
          <w:color w:val="222222"/>
          <w:sz w:val="24"/>
          <w:szCs w:val="24"/>
          <w:shd w:val="clear" w:color="auto" w:fill="FFFFFF"/>
        </w:rPr>
        <w:t xml:space="preserve">ormir en habitaciones separadas y disponer de un baño que no fuese comunal. Hasta entonces no hubo intimidad. Los </w:t>
      </w:r>
      <w:del w:id="3" w:author="Silvia Zuleta Romano" w:date="2016-11-29T15:07:00Z">
        <w:r w:rsidRPr="00C2288A">
          <w:rPr>
            <w:rFonts w:ascii="Times New Roman" w:hAnsi="Times New Roman" w:cs="Times New Roman"/>
            <w:color w:val="222222"/>
            <w:sz w:val="24"/>
            <w:szCs w:val="24"/>
            <w:shd w:val="clear" w:color="auto" w:fill="FFFFFF"/>
          </w:rPr>
          <w:delText>ciervos</w:delText>
        </w:r>
      </w:del>
      <w:ins w:id="4" w:author="Silvia Zuleta Romano" w:date="2016-11-29T15:07:00Z">
        <w:r w:rsidR="006A73B0">
          <w:rPr>
            <w:rFonts w:ascii="Times New Roman" w:hAnsi="Times New Roman" w:cs="Times New Roman"/>
            <w:color w:val="222222"/>
            <w:sz w:val="24"/>
            <w:szCs w:val="24"/>
            <w:shd w:val="clear" w:color="auto" w:fill="FFFFFF"/>
          </w:rPr>
          <w:t>s</w:t>
        </w:r>
        <w:r w:rsidR="006A73B0" w:rsidRPr="00C2288A">
          <w:rPr>
            <w:rFonts w:ascii="Times New Roman" w:hAnsi="Times New Roman" w:cs="Times New Roman"/>
            <w:color w:val="222222"/>
            <w:sz w:val="24"/>
            <w:szCs w:val="24"/>
            <w:shd w:val="clear" w:color="auto" w:fill="FFFFFF"/>
          </w:rPr>
          <w:t>iervos</w:t>
        </w:r>
      </w:ins>
      <w:r w:rsidR="006A73B0" w:rsidRPr="00C2288A">
        <w:rPr>
          <w:rFonts w:ascii="Times New Roman" w:hAnsi="Times New Roman" w:cs="Times New Roman"/>
          <w:color w:val="222222"/>
          <w:sz w:val="24"/>
          <w:szCs w:val="24"/>
          <w:shd w:val="clear" w:color="auto" w:fill="FFFFFF"/>
        </w:rPr>
        <w:t xml:space="preserve">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juntos, los pobres </w:t>
      </w:r>
      <w:r w:rsidR="0047145B" w:rsidRPr="00C2288A">
        <w:rPr>
          <w:rFonts w:ascii="Times New Roman" w:hAnsi="Times New Roman" w:cs="Times New Roman"/>
          <w:color w:val="222222"/>
          <w:sz w:val="24"/>
          <w:szCs w:val="24"/>
          <w:shd w:val="clear" w:color="auto" w:fill="FFFFFF"/>
        </w:rPr>
        <w:t>vivían</w:t>
      </w:r>
      <w:r w:rsidRPr="00C2288A">
        <w:rPr>
          <w:rFonts w:ascii="Times New Roman" w:hAnsi="Times New Roman" w:cs="Times New Roman"/>
          <w:color w:val="222222"/>
          <w:sz w:val="24"/>
          <w:szCs w:val="24"/>
          <w:shd w:val="clear" w:color="auto" w:fill="FFFFFF"/>
        </w:rPr>
        <w:t xml:space="preserve"> en viviendas</w:t>
      </w:r>
      <w:r w:rsidR="003279BA" w:rsidRPr="00C2288A">
        <w:rPr>
          <w:rFonts w:ascii="Times New Roman" w:hAnsi="Times New Roman" w:cs="Times New Roman"/>
          <w:color w:val="222222"/>
          <w:sz w:val="24"/>
          <w:szCs w:val="24"/>
          <w:shd w:val="clear" w:color="auto" w:fill="FFFFFF"/>
        </w:rPr>
        <w:t xml:space="preserve"> </w:t>
      </w:r>
      <w:r w:rsidR="00BC752B" w:rsidRPr="00C2288A">
        <w:rPr>
          <w:rFonts w:ascii="Times New Roman" w:hAnsi="Times New Roman" w:cs="Times New Roman"/>
          <w:color w:val="222222"/>
          <w:sz w:val="24"/>
          <w:szCs w:val="24"/>
          <w:shd w:val="clear" w:color="auto" w:fill="FFFFFF"/>
        </w:rPr>
        <w:t>infames</w:t>
      </w:r>
      <w:r w:rsidRPr="00C2288A">
        <w:rPr>
          <w:rFonts w:ascii="Times New Roman" w:hAnsi="Times New Roman" w:cs="Times New Roman"/>
          <w:color w:val="222222"/>
          <w:sz w:val="24"/>
          <w:szCs w:val="24"/>
          <w:shd w:val="clear" w:color="auto" w:fill="FFFFFF"/>
        </w:rPr>
        <w:t xml:space="preserve"> o dormían con los animales. Los nobles y</w:t>
      </w:r>
      <w:r w:rsidR="00157C57" w:rsidRPr="00C2288A">
        <w:rPr>
          <w:rFonts w:ascii="Times New Roman" w:hAnsi="Times New Roman" w:cs="Times New Roman"/>
          <w:color w:val="222222"/>
          <w:sz w:val="24"/>
          <w:szCs w:val="24"/>
          <w:shd w:val="clear" w:color="auto" w:fill="FFFFFF"/>
        </w:rPr>
        <w:t xml:space="preserve"> los muy ricos tenían algo parecido a la intimidad. Por tanto la intimidad como derecho no se comienza a generalizar y a reivindicar prácticamente hasta el siglo XIX y aparece cuando aquellos que tienen vivienda</w:t>
      </w:r>
      <w:r w:rsidR="00594B16">
        <w:rPr>
          <w:rFonts w:ascii="Times New Roman" w:hAnsi="Times New Roman" w:cs="Times New Roman"/>
          <w:color w:val="222222"/>
          <w:sz w:val="24"/>
          <w:szCs w:val="24"/>
          <w:shd w:val="clear" w:color="auto" w:fill="FFFFFF"/>
        </w:rPr>
        <w:t xml:space="preserve"> comienzan a resistirse</w:t>
      </w:r>
      <w:r w:rsidR="00157C57" w:rsidRPr="00C2288A">
        <w:rPr>
          <w:rFonts w:ascii="Times New Roman" w:hAnsi="Times New Roman" w:cs="Times New Roman"/>
          <w:color w:val="222222"/>
          <w:sz w:val="24"/>
          <w:szCs w:val="24"/>
          <w:shd w:val="clear" w:color="auto" w:fill="FFFFFF"/>
        </w:rPr>
        <w:t xml:space="preserve"> a dos cosas: a que los ejércitos en movimiento se alojen obligatoriamente dentro de una vivienda y a que la policía</w:t>
      </w:r>
      <w:r w:rsidR="00594B16">
        <w:rPr>
          <w:rFonts w:ascii="Times New Roman" w:hAnsi="Times New Roman" w:cs="Times New Roman"/>
          <w:color w:val="222222"/>
          <w:sz w:val="24"/>
          <w:szCs w:val="24"/>
          <w:shd w:val="clear" w:color="auto" w:fill="FFFFFF"/>
        </w:rPr>
        <w:t xml:space="preserve"> </w:t>
      </w:r>
      <w:r w:rsidR="00594B16" w:rsidRPr="00594B16">
        <w:rPr>
          <w:rFonts w:ascii="Times New Roman" w:hAnsi="Times New Roman" w:cs="Times New Roman"/>
          <w:sz w:val="24"/>
          <w:szCs w:val="24"/>
          <w:shd w:val="clear" w:color="auto" w:fill="FFFFFF"/>
        </w:rPr>
        <w:t>entre</w:t>
      </w:r>
      <w:r w:rsidR="00157C57" w:rsidRPr="00594B16">
        <w:rPr>
          <w:rFonts w:ascii="Times New Roman" w:hAnsi="Times New Roman" w:cs="Times New Roman"/>
          <w:sz w:val="24"/>
          <w:szCs w:val="24"/>
          <w:shd w:val="clear" w:color="auto" w:fill="FFFFFF"/>
        </w:rPr>
        <w:t xml:space="preserve"> a la vivienda sin permiso. Ahí </w:t>
      </w:r>
      <w:r w:rsidR="008D3338" w:rsidRPr="00594B16">
        <w:rPr>
          <w:rFonts w:ascii="Times New Roman" w:hAnsi="Times New Roman" w:cs="Times New Roman"/>
          <w:sz w:val="24"/>
          <w:szCs w:val="24"/>
          <w:shd w:val="clear" w:color="auto" w:fill="FFFFFF"/>
        </w:rPr>
        <w:t>está</w:t>
      </w:r>
      <w:r w:rsidR="00157C57" w:rsidRPr="00594B16">
        <w:rPr>
          <w:rFonts w:ascii="Times New Roman" w:hAnsi="Times New Roman" w:cs="Times New Roman"/>
          <w:sz w:val="24"/>
          <w:szCs w:val="24"/>
          <w:shd w:val="clear" w:color="auto" w:fill="FFFFFF"/>
        </w:rPr>
        <w:t xml:space="preserve"> la génesis de la intimidad en el derecho </w:t>
      </w:r>
      <w:r w:rsidR="008D3338" w:rsidRPr="00594B16">
        <w:rPr>
          <w:rFonts w:ascii="Times New Roman" w:hAnsi="Times New Roman" w:cs="Times New Roman"/>
          <w:sz w:val="24"/>
          <w:szCs w:val="24"/>
          <w:shd w:val="clear" w:color="auto" w:fill="FFFFFF"/>
        </w:rPr>
        <w:t>anglo</w:t>
      </w:r>
      <w:r w:rsidR="008D3338" w:rsidRPr="00C2288A">
        <w:rPr>
          <w:rFonts w:ascii="Times New Roman" w:hAnsi="Times New Roman" w:cs="Times New Roman"/>
          <w:color w:val="222222"/>
          <w:sz w:val="24"/>
          <w:szCs w:val="24"/>
          <w:shd w:val="clear" w:color="auto" w:fill="FFFFFF"/>
        </w:rPr>
        <w:t>sajón</w:t>
      </w:r>
      <w:r w:rsidR="00157C57" w:rsidRPr="00C2288A">
        <w:rPr>
          <w:rFonts w:ascii="Times New Roman" w:hAnsi="Times New Roman" w:cs="Times New Roman"/>
          <w:color w:val="222222"/>
          <w:sz w:val="24"/>
          <w:szCs w:val="24"/>
          <w:shd w:val="clear" w:color="auto" w:fill="FFFFFF"/>
        </w:rPr>
        <w:t xml:space="preserve"> y</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particularmente en Estados Unidos</w:t>
      </w:r>
      <w:r w:rsidR="00594B16">
        <w:rPr>
          <w:rFonts w:ascii="Times New Roman" w:hAnsi="Times New Roman" w:cs="Times New Roman"/>
          <w:color w:val="222222"/>
          <w:sz w:val="24"/>
          <w:szCs w:val="24"/>
          <w:shd w:val="clear" w:color="auto" w:fill="FFFFFF"/>
        </w:rPr>
        <w:t>,</w:t>
      </w:r>
      <w:r w:rsidR="00157C57" w:rsidRPr="00C2288A">
        <w:rPr>
          <w:rFonts w:ascii="Times New Roman" w:hAnsi="Times New Roman" w:cs="Times New Roman"/>
          <w:color w:val="222222"/>
          <w:sz w:val="24"/>
          <w:szCs w:val="24"/>
          <w:shd w:val="clear" w:color="auto" w:fill="FFFFFF"/>
        </w:rPr>
        <w:t xml:space="preserve"> con la cuarta enmienda. Por eso entendemos por intimidad solo lo que te ocurre en tu casa y, en una </w:t>
      </w:r>
      <w:r w:rsidR="008D3338" w:rsidRPr="00C2288A">
        <w:rPr>
          <w:rFonts w:ascii="Times New Roman" w:hAnsi="Times New Roman" w:cs="Times New Roman"/>
          <w:color w:val="222222"/>
          <w:sz w:val="24"/>
          <w:szCs w:val="24"/>
          <w:shd w:val="clear" w:color="auto" w:fill="FFFFFF"/>
        </w:rPr>
        <w:t>noción</w:t>
      </w:r>
      <w:r w:rsidR="00157C57" w:rsidRPr="00C2288A">
        <w:rPr>
          <w:rFonts w:ascii="Times New Roman" w:hAnsi="Times New Roman" w:cs="Times New Roman"/>
          <w:color w:val="222222"/>
          <w:sz w:val="24"/>
          <w:szCs w:val="24"/>
          <w:shd w:val="clear" w:color="auto" w:fill="FFFFFF"/>
        </w:rPr>
        <w:t xml:space="preserve"> un poquito </w:t>
      </w:r>
      <w:r w:rsidR="008D3338" w:rsidRPr="00C2288A">
        <w:rPr>
          <w:rFonts w:ascii="Times New Roman" w:hAnsi="Times New Roman" w:cs="Times New Roman"/>
          <w:color w:val="222222"/>
          <w:sz w:val="24"/>
          <w:szCs w:val="24"/>
          <w:shd w:val="clear" w:color="auto" w:fill="FFFFFF"/>
        </w:rPr>
        <w:t>más</w:t>
      </w:r>
      <w:r w:rsidR="00BC752B" w:rsidRPr="00C2288A">
        <w:rPr>
          <w:rFonts w:ascii="Times New Roman" w:hAnsi="Times New Roman" w:cs="Times New Roman"/>
          <w:color w:val="222222"/>
          <w:sz w:val="24"/>
          <w:szCs w:val="24"/>
          <w:shd w:val="clear" w:color="auto" w:fill="FFFFFF"/>
        </w:rPr>
        <w:t xml:space="preserve"> amplia, aquello que tú</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confías</w:t>
      </w:r>
      <w:r w:rsidR="00157C57" w:rsidRPr="00C2288A">
        <w:rPr>
          <w:rFonts w:ascii="Times New Roman" w:hAnsi="Times New Roman" w:cs="Times New Roman"/>
          <w:color w:val="222222"/>
          <w:sz w:val="24"/>
          <w:szCs w:val="24"/>
          <w:shd w:val="clear" w:color="auto" w:fill="FFFFFF"/>
        </w:rPr>
        <w:t xml:space="preserve"> a tu </w:t>
      </w:r>
      <w:r w:rsidR="008D3338" w:rsidRPr="00C2288A">
        <w:rPr>
          <w:rFonts w:ascii="Times New Roman" w:hAnsi="Times New Roman" w:cs="Times New Roman"/>
          <w:color w:val="222222"/>
          <w:sz w:val="24"/>
          <w:szCs w:val="24"/>
          <w:shd w:val="clear" w:color="auto" w:fill="FFFFFF"/>
        </w:rPr>
        <w:t>círculo</w:t>
      </w:r>
      <w:r w:rsidR="00157C57" w:rsidRPr="00C2288A">
        <w:rPr>
          <w:rFonts w:ascii="Times New Roman" w:hAnsi="Times New Roman" w:cs="Times New Roman"/>
          <w:color w:val="222222"/>
          <w:sz w:val="24"/>
          <w:szCs w:val="24"/>
          <w:shd w:val="clear" w:color="auto" w:fill="FFFFFF"/>
        </w:rPr>
        <w:t xml:space="preserve"> </w:t>
      </w:r>
      <w:r w:rsidR="008D3338" w:rsidRPr="00C2288A">
        <w:rPr>
          <w:rFonts w:ascii="Times New Roman" w:hAnsi="Times New Roman" w:cs="Times New Roman"/>
          <w:color w:val="222222"/>
          <w:sz w:val="24"/>
          <w:szCs w:val="24"/>
          <w:shd w:val="clear" w:color="auto" w:fill="FFFFFF"/>
        </w:rPr>
        <w:t>más</w:t>
      </w:r>
      <w:r w:rsidR="00594B16">
        <w:rPr>
          <w:rFonts w:ascii="Times New Roman" w:hAnsi="Times New Roman" w:cs="Times New Roman"/>
          <w:color w:val="222222"/>
          <w:sz w:val="24"/>
          <w:szCs w:val="24"/>
          <w:shd w:val="clear" w:color="auto" w:fill="FFFFFF"/>
        </w:rPr>
        <w:t xml:space="preserve"> cercano</w:t>
      </w:r>
      <w:r w:rsidR="00157C57" w:rsidRPr="00C2288A">
        <w:rPr>
          <w:rFonts w:ascii="Times New Roman" w:hAnsi="Times New Roman" w:cs="Times New Roman"/>
          <w:color w:val="222222"/>
          <w:sz w:val="24"/>
          <w:szCs w:val="24"/>
          <w:shd w:val="clear" w:color="auto" w:fill="FFFFFF"/>
        </w:rPr>
        <w:t>. Por tanto, intimidad se vincula a confidencia y afectaría no solo a lo que ocurre dentro de una casa sino tus secretos amorosos, tu vida sexual. Incluso, bajo ciertas condiciones, tus opciones políticas. Eso forma parte de lo que tradicionalmente se ha entendido por intimidad. Pero en los últimos</w:t>
      </w:r>
      <w:r w:rsidR="00BC752B" w:rsidRPr="00C2288A">
        <w:rPr>
          <w:rFonts w:ascii="Times New Roman" w:hAnsi="Times New Roman" w:cs="Times New Roman"/>
          <w:color w:val="222222"/>
          <w:sz w:val="24"/>
          <w:szCs w:val="24"/>
          <w:shd w:val="clear" w:color="auto" w:fill="FFFFFF"/>
        </w:rPr>
        <w:t xml:space="preserve"> 100 años</w:t>
      </w:r>
      <w:r w:rsidR="00157C57" w:rsidRPr="00C2288A">
        <w:rPr>
          <w:rFonts w:ascii="Times New Roman" w:hAnsi="Times New Roman" w:cs="Times New Roman"/>
          <w:color w:val="222222"/>
          <w:sz w:val="24"/>
          <w:szCs w:val="24"/>
          <w:shd w:val="clear" w:color="auto" w:fill="FFFFFF"/>
        </w:rPr>
        <w:t xml:space="preserve"> ha habido un cambio tecnológico que nos ha obligado a cambiar el concepto de intimidad. Curiosamente esto empieza con la cámara fotográfica.</w:t>
      </w:r>
      <w:r w:rsidR="00DC137D" w:rsidRPr="00C2288A">
        <w:rPr>
          <w:rFonts w:ascii="Times New Roman" w:hAnsi="Times New Roman" w:cs="Times New Roman"/>
          <w:color w:val="222222"/>
          <w:sz w:val="24"/>
          <w:szCs w:val="24"/>
          <w:shd w:val="clear" w:color="auto" w:fill="FFFFFF"/>
        </w:rPr>
        <w:t xml:space="preserve"> Te voy a soltar un rollo </w:t>
      </w:r>
      <w:r w:rsidR="008D3338" w:rsidRPr="00C2288A">
        <w:rPr>
          <w:rFonts w:ascii="Times New Roman" w:hAnsi="Times New Roman" w:cs="Times New Roman"/>
          <w:color w:val="222222"/>
          <w:sz w:val="24"/>
          <w:szCs w:val="24"/>
          <w:shd w:val="clear" w:color="auto" w:fill="FFFFFF"/>
        </w:rPr>
        <w:t>espantoso</w:t>
      </w:r>
      <w:r w:rsidR="00DC137D" w:rsidRPr="00C2288A">
        <w:rPr>
          <w:rFonts w:ascii="Times New Roman" w:hAnsi="Times New Roman" w:cs="Times New Roman"/>
          <w:color w:val="222222"/>
          <w:sz w:val="24"/>
          <w:szCs w:val="24"/>
          <w:shd w:val="clear" w:color="auto" w:fill="FFFFFF"/>
        </w:rPr>
        <w:t xml:space="preserve"> pero que nos situará</w:t>
      </w:r>
      <w:r w:rsidR="008D3338" w:rsidRPr="00C2288A">
        <w:rPr>
          <w:rFonts w:ascii="Times New Roman" w:hAnsi="Times New Roman" w:cs="Times New Roman"/>
          <w:color w:val="222222"/>
          <w:sz w:val="24"/>
          <w:szCs w:val="24"/>
          <w:shd w:val="clear" w:color="auto" w:fill="FFFFFF"/>
        </w:rPr>
        <w:t>.</w:t>
      </w:r>
    </w:p>
    <w:p w14:paraId="632A6FD9" w14:textId="77777777" w:rsidR="00DC137D" w:rsidRPr="00C2288A" w:rsidRDefault="00BC752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no</w:t>
      </w:r>
      <w:r w:rsidR="00DF0EB5">
        <w:rPr>
          <w:rFonts w:ascii="Times New Roman" w:hAnsi="Times New Roman" w:cs="Times New Roman"/>
          <w:b/>
          <w:color w:val="222222"/>
          <w:sz w:val="24"/>
          <w:szCs w:val="24"/>
          <w:shd w:val="clear" w:color="auto" w:fill="FFFFFF"/>
        </w:rPr>
        <w:t>. E</w:t>
      </w:r>
      <w:r w:rsidRPr="00C2288A">
        <w:rPr>
          <w:rFonts w:ascii="Times New Roman" w:hAnsi="Times New Roman" w:cs="Times New Roman"/>
          <w:b/>
          <w:color w:val="222222"/>
          <w:sz w:val="24"/>
          <w:szCs w:val="24"/>
          <w:shd w:val="clear" w:color="auto" w:fill="FFFFFF"/>
        </w:rPr>
        <w:t>s importante entender los orígenes del concepto.</w:t>
      </w:r>
    </w:p>
    <w:p w14:paraId="6E11B172" w14:textId="7F59762F" w:rsidR="00594B16" w:rsidRDefault="00DC137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Y hay dos americanos—  Samuel Warren y Louis Brandeis— que escriben por primera vez un </w:t>
      </w:r>
      <w:r w:rsidR="00594B16">
        <w:rPr>
          <w:rFonts w:ascii="Times New Roman" w:hAnsi="Times New Roman" w:cs="Times New Roman"/>
          <w:color w:val="222222"/>
          <w:sz w:val="24"/>
          <w:szCs w:val="24"/>
          <w:shd w:val="clear" w:color="auto" w:fill="FFFFFF"/>
        </w:rPr>
        <w:t xml:space="preserve">artículo titulado </w:t>
      </w:r>
      <w:r w:rsidR="008D3338" w:rsidRPr="00594B16">
        <w:rPr>
          <w:rFonts w:ascii="Times New Roman" w:hAnsi="Times New Roman" w:cs="Times New Roman"/>
          <w:i/>
          <w:color w:val="222222"/>
          <w:sz w:val="24"/>
          <w:szCs w:val="24"/>
          <w:shd w:val="clear" w:color="auto" w:fill="FFFFFF"/>
        </w:rPr>
        <w:t>T</w:t>
      </w:r>
      <w:r w:rsidRPr="00594B16">
        <w:rPr>
          <w:rFonts w:ascii="Times New Roman" w:hAnsi="Times New Roman" w:cs="Times New Roman"/>
          <w:i/>
          <w:color w:val="222222"/>
          <w:sz w:val="24"/>
          <w:szCs w:val="24"/>
          <w:shd w:val="clear" w:color="auto" w:fill="FFFFFF"/>
        </w:rPr>
        <w:t>he right to privacy</w:t>
      </w:r>
      <w:r w:rsidR="00594B16">
        <w:rPr>
          <w:rFonts w:ascii="Times New Roman" w:hAnsi="Times New Roman" w:cs="Times New Roman"/>
          <w:i/>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w:t>
      </w:r>
      <w:r w:rsidR="00594B16">
        <w:rPr>
          <w:rFonts w:ascii="Times New Roman" w:hAnsi="Times New Roman" w:cs="Times New Roman"/>
          <w:color w:val="222222"/>
          <w:sz w:val="24"/>
          <w:szCs w:val="24"/>
          <w:shd w:val="clear" w:color="auto" w:fill="FFFFFF"/>
        </w:rPr>
        <w:t>el derecho a la intimidad</w:t>
      </w:r>
      <w:r w:rsidR="00594B16" w:rsidRPr="00594B16">
        <w:rPr>
          <w:rFonts w:ascii="Calibri" w:hAnsi="Calibri"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Lo que suele des</w:t>
      </w:r>
      <w:r w:rsidR="008D3338" w:rsidRPr="00C2288A">
        <w:rPr>
          <w:rFonts w:ascii="Times New Roman" w:hAnsi="Times New Roman" w:cs="Times New Roman"/>
          <w:color w:val="222222"/>
          <w:sz w:val="24"/>
          <w:szCs w:val="24"/>
          <w:shd w:val="clear" w:color="auto" w:fill="FFFFFF"/>
        </w:rPr>
        <w:t>conocer la gente es que ese artí</w:t>
      </w:r>
      <w:r w:rsidRPr="00C2288A">
        <w:rPr>
          <w:rFonts w:ascii="Times New Roman" w:hAnsi="Times New Roman" w:cs="Times New Roman"/>
          <w:color w:val="222222"/>
          <w:sz w:val="24"/>
          <w:szCs w:val="24"/>
          <w:shd w:val="clear" w:color="auto" w:fill="FFFFFF"/>
        </w:rPr>
        <w:t>culo se escribe porque uno de ellos</w:t>
      </w:r>
      <w:r w:rsidR="008D3338"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se casa con la hija de un senador y empieza la prensa amarilla— nuestra prensa rosa— a tomarles fotos sin</w:t>
      </w:r>
      <w:r w:rsidR="00594B16">
        <w:rPr>
          <w:rFonts w:ascii="Times New Roman" w:hAnsi="Times New Roman" w:cs="Times New Roman"/>
          <w:color w:val="222222"/>
          <w:sz w:val="24"/>
          <w:szCs w:val="24"/>
          <w:shd w:val="clear" w:color="auto" w:fill="FFFFFF"/>
        </w:rPr>
        <w:t xml:space="preserve"> su</w:t>
      </w:r>
      <w:r w:rsidRPr="00C2288A">
        <w:rPr>
          <w:rFonts w:ascii="Times New Roman" w:hAnsi="Times New Roman" w:cs="Times New Roman"/>
          <w:color w:val="222222"/>
          <w:sz w:val="24"/>
          <w:szCs w:val="24"/>
          <w:shd w:val="clear" w:color="auto" w:fill="FFFFFF"/>
        </w:rPr>
        <w:t xml:space="preserve"> consentimiento. Hasta poco antes de 1890 los ecos de sociedad exigían que tu posases y te tomasen un daguerrotipo. En el momento en que aparece la cámara</w:t>
      </w:r>
      <w:r w:rsidR="008D3338" w:rsidRPr="00C2288A">
        <w:rPr>
          <w:rFonts w:ascii="Times New Roman" w:hAnsi="Times New Roman" w:cs="Times New Roman"/>
          <w:color w:val="222222"/>
          <w:sz w:val="24"/>
          <w:szCs w:val="24"/>
          <w:shd w:val="clear" w:color="auto" w:fill="FFFFFF"/>
        </w:rPr>
        <w:t xml:space="preserve"> convencional</w:t>
      </w:r>
      <w:r w:rsidRPr="00C2288A">
        <w:rPr>
          <w:rFonts w:ascii="Times New Roman" w:hAnsi="Times New Roman" w:cs="Times New Roman"/>
          <w:color w:val="222222"/>
          <w:sz w:val="24"/>
          <w:szCs w:val="24"/>
          <w:shd w:val="clear" w:color="auto" w:fill="FFFFFF"/>
        </w:rPr>
        <w:t xml:space="preserve"> ya no hace falta y empieza a haber paparazzi</w:t>
      </w:r>
      <w:r w:rsidR="00594B16">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 Empieza a haber cotilleos. Y es precisamente por esa influencia tecnológica</w:t>
      </w:r>
      <w:r w:rsidR="008D3338" w:rsidRPr="00C2288A">
        <w:rPr>
          <w:rFonts w:ascii="Times New Roman" w:hAnsi="Times New Roman" w:cs="Times New Roman"/>
          <w:color w:val="222222"/>
          <w:sz w:val="24"/>
          <w:szCs w:val="24"/>
          <w:shd w:val="clear" w:color="auto" w:fill="FFFFFF"/>
        </w:rPr>
        <w:t xml:space="preserve"> que estos señ</w:t>
      </w:r>
      <w:r w:rsidRPr="00C2288A">
        <w:rPr>
          <w:rFonts w:ascii="Times New Roman" w:hAnsi="Times New Roman" w:cs="Times New Roman"/>
          <w:color w:val="222222"/>
          <w:sz w:val="24"/>
          <w:szCs w:val="24"/>
          <w:shd w:val="clear" w:color="auto" w:fill="FFFFFF"/>
        </w:rPr>
        <w:t>ores piensan que es nece</w:t>
      </w:r>
      <w:r w:rsidR="00594B16">
        <w:rPr>
          <w:rFonts w:ascii="Times New Roman" w:hAnsi="Times New Roman" w:cs="Times New Roman"/>
          <w:color w:val="222222"/>
          <w:sz w:val="24"/>
          <w:szCs w:val="24"/>
          <w:shd w:val="clear" w:color="auto" w:fill="FFFFFF"/>
        </w:rPr>
        <w:t>sario un derecho a la intimidad</w:t>
      </w:r>
      <w:r w:rsidRPr="00C2288A">
        <w:rPr>
          <w:rFonts w:ascii="Times New Roman" w:hAnsi="Times New Roman" w:cs="Times New Roman"/>
          <w:color w:val="222222"/>
          <w:sz w:val="24"/>
          <w:szCs w:val="24"/>
          <w:shd w:val="clear" w:color="auto" w:fill="FFFFFF"/>
        </w:rPr>
        <w:t xml:space="preserve"> como derecho fundamental. Por tanto, el segundo elemento que tenemos que entender es el </w:t>
      </w:r>
      <w:r w:rsidR="008D3338" w:rsidRPr="00C2288A">
        <w:rPr>
          <w:rFonts w:ascii="Times New Roman" w:hAnsi="Times New Roman" w:cs="Times New Roman"/>
          <w:color w:val="222222"/>
          <w:sz w:val="24"/>
          <w:szCs w:val="24"/>
          <w:shd w:val="clear" w:color="auto" w:fill="FFFFFF"/>
        </w:rPr>
        <w:t>impacto</w:t>
      </w:r>
      <w:r w:rsidRPr="00C2288A">
        <w:rPr>
          <w:rFonts w:ascii="Times New Roman" w:hAnsi="Times New Roman" w:cs="Times New Roman"/>
          <w:color w:val="222222"/>
          <w:sz w:val="24"/>
          <w:szCs w:val="24"/>
          <w:shd w:val="clear" w:color="auto" w:fill="FFFFFF"/>
        </w:rPr>
        <w:t xml:space="preserve"> brutal de la tecnología en esa intimidad. Me voy a saltar 100 </w:t>
      </w:r>
      <w:r w:rsidR="008D3338" w:rsidRPr="00C2288A">
        <w:rPr>
          <w:rFonts w:ascii="Times New Roman" w:hAnsi="Times New Roman" w:cs="Times New Roman"/>
          <w:color w:val="222222"/>
          <w:sz w:val="24"/>
          <w:szCs w:val="24"/>
          <w:shd w:val="clear" w:color="auto" w:fill="FFFFFF"/>
        </w:rPr>
        <w:t>años</w:t>
      </w:r>
      <w:r w:rsidRPr="00C2288A">
        <w:rPr>
          <w:rFonts w:ascii="Times New Roman" w:hAnsi="Times New Roman" w:cs="Times New Roman"/>
          <w:color w:val="222222"/>
          <w:sz w:val="24"/>
          <w:szCs w:val="24"/>
          <w:shd w:val="clear" w:color="auto" w:fill="FFFFFF"/>
        </w:rPr>
        <w:t xml:space="preserve"> para llegar a las condiciones actuales. En Estados Unidos, también en Europa en parte, desd</w:t>
      </w:r>
      <w:r w:rsidR="008D3338" w:rsidRPr="00C2288A">
        <w:rPr>
          <w:rFonts w:ascii="Times New Roman" w:hAnsi="Times New Roman" w:cs="Times New Roman"/>
          <w:color w:val="222222"/>
          <w:sz w:val="24"/>
          <w:szCs w:val="24"/>
          <w:shd w:val="clear" w:color="auto" w:fill="FFFFFF"/>
        </w:rPr>
        <w:t xml:space="preserve">e los años setenta se habla de </w:t>
      </w:r>
      <w:r w:rsidRPr="00C2288A">
        <w:rPr>
          <w:rFonts w:ascii="Times New Roman" w:hAnsi="Times New Roman" w:cs="Times New Roman"/>
          <w:i/>
          <w:color w:val="222222"/>
          <w:sz w:val="24"/>
          <w:szCs w:val="24"/>
          <w:shd w:val="clear" w:color="auto" w:fill="FFFFFF"/>
        </w:rPr>
        <w:t>informational privacy</w:t>
      </w:r>
      <w:r w:rsidRPr="00C2288A">
        <w:rPr>
          <w:rFonts w:ascii="Times New Roman" w:hAnsi="Times New Roman" w:cs="Times New Roman"/>
          <w:color w:val="222222"/>
          <w:sz w:val="24"/>
          <w:szCs w:val="24"/>
          <w:shd w:val="clear" w:color="auto" w:fill="FFFFFF"/>
        </w:rPr>
        <w:t xml:space="preserve"> o de “autodeterminación informativa”. </w:t>
      </w:r>
      <w:r w:rsidR="00410E25" w:rsidRPr="00C2288A">
        <w:rPr>
          <w:rFonts w:ascii="Times New Roman" w:hAnsi="Times New Roman" w:cs="Times New Roman"/>
          <w:color w:val="222222"/>
          <w:sz w:val="24"/>
          <w:szCs w:val="24"/>
          <w:shd w:val="clear" w:color="auto" w:fill="FFFFFF"/>
        </w:rPr>
        <w:t xml:space="preserve">Ahora lo </w:t>
      </w:r>
      <w:r w:rsidR="00A51251">
        <w:rPr>
          <w:rFonts w:ascii="Times New Roman" w:hAnsi="Times New Roman" w:cs="Times New Roman"/>
          <w:color w:val="222222"/>
          <w:sz w:val="24"/>
          <w:szCs w:val="24"/>
          <w:shd w:val="clear" w:color="auto" w:fill="FFFFFF"/>
        </w:rPr>
        <w:t xml:space="preserve">relevante </w:t>
      </w:r>
      <w:r w:rsidR="00941C76">
        <w:rPr>
          <w:rFonts w:ascii="Times New Roman" w:hAnsi="Times New Roman" w:cs="Times New Roman"/>
          <w:color w:val="222222"/>
          <w:sz w:val="24"/>
          <w:szCs w:val="24"/>
          <w:shd w:val="clear" w:color="auto" w:fill="FFFFFF"/>
        </w:rPr>
        <w:t xml:space="preserve"> no es la intimidad en sí</w:t>
      </w:r>
      <w:r w:rsidR="00410E25" w:rsidRPr="00C2288A">
        <w:rPr>
          <w:rFonts w:ascii="Times New Roman" w:hAnsi="Times New Roman" w:cs="Times New Roman"/>
          <w:color w:val="222222"/>
          <w:sz w:val="24"/>
          <w:szCs w:val="24"/>
          <w:shd w:val="clear" w:color="auto" w:fill="FFFFFF"/>
        </w:rPr>
        <w:t xml:space="preserve"> misma sino la información. Y además</w:t>
      </w:r>
      <w:r w:rsidR="008D3338" w:rsidRPr="00C2288A">
        <w:rPr>
          <w:rFonts w:ascii="Times New Roman" w:hAnsi="Times New Roman" w:cs="Times New Roman"/>
          <w:color w:val="222222"/>
          <w:sz w:val="24"/>
          <w:szCs w:val="24"/>
          <w:shd w:val="clear" w:color="auto" w:fill="FFFFFF"/>
        </w:rPr>
        <w:t>, la diferencia, pú</w:t>
      </w:r>
      <w:r w:rsidR="00410E25" w:rsidRPr="00C2288A">
        <w:rPr>
          <w:rFonts w:ascii="Times New Roman" w:hAnsi="Times New Roman" w:cs="Times New Roman"/>
          <w:color w:val="222222"/>
          <w:sz w:val="24"/>
          <w:szCs w:val="24"/>
          <w:shd w:val="clear" w:color="auto" w:fill="FFFFFF"/>
        </w:rPr>
        <w:t xml:space="preserve">blico-privado, es decir, el lugar en el que estés desaparece. Pensemos en nuestra sociedad actual. El mayor espacio de intimidad que todos llevamos se llama </w:t>
      </w:r>
      <w:r w:rsidR="004740DF" w:rsidRPr="00C2288A">
        <w:rPr>
          <w:rFonts w:ascii="Times New Roman" w:hAnsi="Times New Roman" w:cs="Times New Roman"/>
          <w:color w:val="222222"/>
          <w:sz w:val="24"/>
          <w:szCs w:val="24"/>
          <w:shd w:val="clear" w:color="auto" w:fill="FFFFFF"/>
        </w:rPr>
        <w:t>s</w:t>
      </w:r>
      <w:r w:rsidR="00410E25" w:rsidRPr="00C2288A">
        <w:rPr>
          <w:rFonts w:ascii="Times New Roman" w:hAnsi="Times New Roman" w:cs="Times New Roman"/>
          <w:color w:val="222222"/>
          <w:sz w:val="24"/>
          <w:szCs w:val="24"/>
          <w:shd w:val="clear" w:color="auto" w:fill="FFFFFF"/>
        </w:rPr>
        <w:t xml:space="preserve">martphone, que no está dentro de una casa. Viaja con nosotros. </w:t>
      </w:r>
      <w:r w:rsidR="004740DF" w:rsidRPr="00C2288A">
        <w:rPr>
          <w:rFonts w:ascii="Times New Roman" w:hAnsi="Times New Roman" w:cs="Times New Roman"/>
          <w:color w:val="222222"/>
          <w:sz w:val="24"/>
          <w:szCs w:val="24"/>
          <w:shd w:val="clear" w:color="auto" w:fill="FFFFFF"/>
        </w:rPr>
        <w:t xml:space="preserve"> A a</w:t>
      </w:r>
      <w:r w:rsidR="00410E25" w:rsidRPr="00C2288A">
        <w:rPr>
          <w:rFonts w:ascii="Times New Roman" w:hAnsi="Times New Roman" w:cs="Times New Roman"/>
          <w:color w:val="222222"/>
          <w:sz w:val="24"/>
          <w:szCs w:val="24"/>
          <w:shd w:val="clear" w:color="auto" w:fill="FFFFFF"/>
        </w:rPr>
        <w:t>lgunas aplicaciones móviles</w:t>
      </w:r>
      <w:r w:rsidR="004740DF" w:rsidRPr="00C2288A">
        <w:rPr>
          <w:rFonts w:ascii="Times New Roman" w:hAnsi="Times New Roman" w:cs="Times New Roman"/>
          <w:color w:val="222222"/>
          <w:sz w:val="24"/>
          <w:szCs w:val="24"/>
          <w:shd w:val="clear" w:color="auto" w:fill="FFFFFF"/>
        </w:rPr>
        <w:t xml:space="preserve"> les decimos por dónde caminamos, cuá</w:t>
      </w:r>
      <w:r w:rsidR="00410E25" w:rsidRPr="00C2288A">
        <w:rPr>
          <w:rFonts w:ascii="Times New Roman" w:hAnsi="Times New Roman" w:cs="Times New Roman"/>
          <w:color w:val="222222"/>
          <w:sz w:val="24"/>
          <w:szCs w:val="24"/>
          <w:shd w:val="clear" w:color="auto" w:fill="FFFFFF"/>
        </w:rPr>
        <w:t>nto tiempo lo hacemos, si corremos, incluso les contamos qué comemos, subimos consta</w:t>
      </w:r>
      <w:r w:rsidR="008D3338" w:rsidRPr="00C2288A">
        <w:rPr>
          <w:rFonts w:ascii="Times New Roman" w:hAnsi="Times New Roman" w:cs="Times New Roman"/>
          <w:color w:val="222222"/>
          <w:sz w:val="24"/>
          <w:szCs w:val="24"/>
          <w:shd w:val="clear" w:color="auto" w:fill="FFFFFF"/>
        </w:rPr>
        <w:t>n</w:t>
      </w:r>
      <w:r w:rsidR="00410E25" w:rsidRPr="00C2288A">
        <w:rPr>
          <w:rFonts w:ascii="Times New Roman" w:hAnsi="Times New Roman" w:cs="Times New Roman"/>
          <w:color w:val="222222"/>
          <w:sz w:val="24"/>
          <w:szCs w:val="24"/>
          <w:shd w:val="clear" w:color="auto" w:fill="FFFFFF"/>
        </w:rPr>
        <w:t>temente fotografías a Facebook y, aunque no las etiquetemos, esas fotografías llevan meta</w:t>
      </w:r>
      <w:r w:rsidR="00A51251">
        <w:rPr>
          <w:rFonts w:ascii="Times New Roman" w:hAnsi="Times New Roman" w:cs="Times New Roman"/>
          <w:color w:val="222222"/>
          <w:sz w:val="24"/>
          <w:szCs w:val="24"/>
          <w:shd w:val="clear" w:color="auto" w:fill="FFFFFF"/>
        </w:rPr>
        <w:t xml:space="preserve">datos </w:t>
      </w:r>
      <w:del w:id="5" w:author="Silvia Zuleta Romano" w:date="2016-11-29T15:07:00Z">
        <w:r w:rsidR="00A51251">
          <w:rPr>
            <w:rFonts w:ascii="Times New Roman" w:hAnsi="Times New Roman" w:cs="Times New Roman"/>
            <w:color w:val="222222"/>
            <w:sz w:val="24"/>
            <w:szCs w:val="24"/>
            <w:shd w:val="clear" w:color="auto" w:fill="FFFFFF"/>
          </w:rPr>
          <w:delText>asique</w:delText>
        </w:r>
      </w:del>
      <w:ins w:id="6" w:author="Silvia Zuleta Romano" w:date="2016-11-29T15:07:00Z">
        <w:r w:rsidR="006A73B0">
          <w:rPr>
            <w:rFonts w:ascii="Times New Roman" w:hAnsi="Times New Roman" w:cs="Times New Roman"/>
            <w:color w:val="222222"/>
            <w:sz w:val="24"/>
            <w:szCs w:val="24"/>
            <w:shd w:val="clear" w:color="auto" w:fill="FFFFFF"/>
          </w:rPr>
          <w:t xml:space="preserve">así </w:t>
        </w:r>
        <w:r w:rsidR="00A51251">
          <w:rPr>
            <w:rFonts w:ascii="Times New Roman" w:hAnsi="Times New Roman" w:cs="Times New Roman"/>
            <w:color w:val="222222"/>
            <w:sz w:val="24"/>
            <w:szCs w:val="24"/>
            <w:shd w:val="clear" w:color="auto" w:fill="FFFFFF"/>
          </w:rPr>
          <w:t>que</w:t>
        </w:r>
      </w:ins>
      <w:r w:rsidR="00A51251">
        <w:rPr>
          <w:rFonts w:ascii="Times New Roman" w:hAnsi="Times New Roman" w:cs="Times New Roman"/>
          <w:color w:val="222222"/>
          <w:sz w:val="24"/>
          <w:szCs w:val="24"/>
          <w:shd w:val="clear" w:color="auto" w:fill="FFFFFF"/>
        </w:rPr>
        <w:t xml:space="preserve"> uno puede decir: “T</w:t>
      </w:r>
      <w:r w:rsidR="00410E25" w:rsidRPr="00C2288A">
        <w:rPr>
          <w:rFonts w:ascii="Times New Roman" w:hAnsi="Times New Roman" w:cs="Times New Roman"/>
          <w:color w:val="222222"/>
          <w:sz w:val="24"/>
          <w:szCs w:val="24"/>
          <w:shd w:val="clear" w:color="auto" w:fill="FFFFFF"/>
        </w:rPr>
        <w:t>rabaj</w:t>
      </w:r>
      <w:r w:rsidR="00A51251">
        <w:rPr>
          <w:rFonts w:ascii="Times New Roman" w:hAnsi="Times New Roman" w:cs="Times New Roman"/>
          <w:color w:val="222222"/>
          <w:sz w:val="24"/>
          <w:szCs w:val="24"/>
          <w:shd w:val="clear" w:color="auto" w:fill="FFFFFF"/>
        </w:rPr>
        <w:t>ando duramente en mi despacho” mientras que</w:t>
      </w:r>
      <w:r w:rsidR="00410E25" w:rsidRPr="00C2288A">
        <w:rPr>
          <w:rFonts w:ascii="Times New Roman" w:hAnsi="Times New Roman" w:cs="Times New Roman"/>
          <w:color w:val="222222"/>
          <w:sz w:val="24"/>
          <w:szCs w:val="24"/>
          <w:shd w:val="clear" w:color="auto" w:fill="FFFFFF"/>
        </w:rPr>
        <w:t xml:space="preserve"> la geolocal</w:t>
      </w:r>
      <w:r w:rsidR="00A51251">
        <w:rPr>
          <w:rFonts w:ascii="Times New Roman" w:hAnsi="Times New Roman" w:cs="Times New Roman"/>
          <w:color w:val="222222"/>
          <w:sz w:val="24"/>
          <w:szCs w:val="24"/>
          <w:shd w:val="clear" w:color="auto" w:fill="FFFFFF"/>
        </w:rPr>
        <w:t>ización de la fotografía dice: “E</w:t>
      </w:r>
      <w:r w:rsidR="00410E25" w:rsidRPr="00C2288A">
        <w:rPr>
          <w:rFonts w:ascii="Times New Roman" w:hAnsi="Times New Roman" w:cs="Times New Roman"/>
          <w:color w:val="222222"/>
          <w:sz w:val="24"/>
          <w:szCs w:val="24"/>
          <w:shd w:val="clear" w:color="auto" w:fill="FFFFFF"/>
        </w:rPr>
        <w:t>n el hotel en Gran Canaria”. Por lo tanto, lo que rev</w:t>
      </w:r>
      <w:r w:rsidR="00A51251">
        <w:rPr>
          <w:rFonts w:ascii="Times New Roman" w:hAnsi="Times New Roman" w:cs="Times New Roman"/>
          <w:color w:val="222222"/>
          <w:sz w:val="24"/>
          <w:szCs w:val="24"/>
          <w:shd w:val="clear" w:color="auto" w:fill="FFFFFF"/>
        </w:rPr>
        <w:t>ela nuestra intimidad ya no está</w:t>
      </w:r>
      <w:r w:rsidR="00410E25" w:rsidRPr="00C2288A">
        <w:rPr>
          <w:rFonts w:ascii="Times New Roman" w:hAnsi="Times New Roman" w:cs="Times New Roman"/>
          <w:color w:val="222222"/>
          <w:sz w:val="24"/>
          <w:szCs w:val="24"/>
          <w:shd w:val="clear" w:color="auto" w:fill="FFFFFF"/>
        </w:rPr>
        <w:t xml:space="preserve"> bajo nuestro control sino</w:t>
      </w:r>
      <w:r w:rsidR="00A51251">
        <w:rPr>
          <w:rFonts w:ascii="Times New Roman" w:hAnsi="Times New Roman" w:cs="Times New Roman"/>
          <w:color w:val="222222"/>
          <w:sz w:val="24"/>
          <w:szCs w:val="24"/>
          <w:shd w:val="clear" w:color="auto" w:fill="FFFFFF"/>
        </w:rPr>
        <w:t xml:space="preserve"> que depende de cómo se trata es</w:t>
      </w:r>
      <w:r w:rsidR="00410E25" w:rsidRPr="00C2288A">
        <w:rPr>
          <w:rFonts w:ascii="Times New Roman" w:hAnsi="Times New Roman" w:cs="Times New Roman"/>
          <w:color w:val="222222"/>
          <w:sz w:val="24"/>
          <w:szCs w:val="24"/>
          <w:shd w:val="clear" w:color="auto" w:fill="FFFFFF"/>
        </w:rPr>
        <w:t>a información. Simplemente con la fotografía o a través de un conjunto de conductas que son públicas se pueden inferir aspectos esenciales de la vida privada de una persona.</w:t>
      </w:r>
    </w:p>
    <w:p w14:paraId="37D1458C" w14:textId="77777777" w:rsidR="00594B16" w:rsidRDefault="00594B16" w:rsidP="00594B16">
      <w:pPr>
        <w:pStyle w:val="Heading2"/>
        <w:rPr>
          <w:rFonts w:hint="eastAsia"/>
          <w:shd w:val="clear" w:color="auto" w:fill="FFFFFF"/>
        </w:rPr>
      </w:pPr>
      <w:r>
        <w:rPr>
          <w:shd w:val="clear" w:color="auto" w:fill="FFFFFF"/>
        </w:rPr>
        <w:t>El rol del ciudadano y del consumidor.</w:t>
      </w:r>
      <w:r w:rsidR="00F62643">
        <w:rPr>
          <w:shd w:val="clear" w:color="auto" w:fill="FFFFFF"/>
        </w:rPr>
        <w:t xml:space="preserve"> La intimidad como precondición de la libertad y el juego limpio de las empresas.</w:t>
      </w:r>
    </w:p>
    <w:p w14:paraId="7265CB52" w14:textId="77777777" w:rsidR="00DC137D" w:rsidRPr="00C2288A" w:rsidRDefault="00410E25" w:rsidP="00594B16">
      <w:pPr>
        <w:pStyle w:val="Heading2"/>
        <w:rPr>
          <w:rFonts w:hint="eastAsia"/>
          <w:shd w:val="clear" w:color="auto" w:fill="FFFFFF"/>
        </w:rPr>
      </w:pPr>
      <w:r w:rsidRPr="00C2288A">
        <w:rPr>
          <w:shd w:val="clear" w:color="auto" w:fill="FFFFFF"/>
        </w:rPr>
        <w:t xml:space="preserve"> </w:t>
      </w:r>
    </w:p>
    <w:p w14:paraId="46360339" w14:textId="77777777" w:rsidR="00410E25" w:rsidRPr="00C2288A" w:rsidRDefault="00410E25"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4740DF" w:rsidRPr="00C2288A">
        <w:rPr>
          <w:rFonts w:ascii="Times New Roman" w:hAnsi="Times New Roman" w:cs="Times New Roman"/>
          <w:b/>
          <w:color w:val="222222"/>
          <w:sz w:val="24"/>
          <w:szCs w:val="24"/>
          <w:shd w:val="clear" w:color="auto" w:fill="FFFFFF"/>
        </w:rPr>
        <w:t>, dado ese contexto que relatas</w:t>
      </w:r>
      <w:r w:rsidRPr="00C2288A">
        <w:rPr>
          <w:rFonts w:ascii="Times New Roman" w:hAnsi="Times New Roman" w:cs="Times New Roman"/>
          <w:b/>
          <w:color w:val="222222"/>
          <w:sz w:val="24"/>
          <w:szCs w:val="24"/>
          <w:shd w:val="clear" w:color="auto" w:fill="FFFFFF"/>
        </w:rPr>
        <w:t xml:space="preserve"> ¿crees que el ciudadano debe proteger su intimidad?</w:t>
      </w:r>
    </w:p>
    <w:p w14:paraId="2126740E" w14:textId="2617EDC6" w:rsidR="00410E25" w:rsidRDefault="00410E25"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Por supuesto. De h</w:t>
      </w:r>
      <w:r w:rsidR="008D3338" w:rsidRPr="00C2288A">
        <w:rPr>
          <w:rFonts w:ascii="Times New Roman" w:hAnsi="Times New Roman" w:cs="Times New Roman"/>
          <w:color w:val="222222"/>
          <w:sz w:val="24"/>
          <w:szCs w:val="24"/>
          <w:shd w:val="clear" w:color="auto" w:fill="FFFFFF"/>
        </w:rPr>
        <w:t>echo, en las condiciones tecnoló</w:t>
      </w:r>
      <w:r w:rsidRPr="00C2288A">
        <w:rPr>
          <w:rFonts w:ascii="Times New Roman" w:hAnsi="Times New Roman" w:cs="Times New Roman"/>
          <w:color w:val="222222"/>
          <w:sz w:val="24"/>
          <w:szCs w:val="24"/>
          <w:shd w:val="clear" w:color="auto" w:fill="FFFFFF"/>
        </w:rPr>
        <w:t xml:space="preserve">gicas actuales la intimidad es, a mi juicio, una precondición para garantizar el sistema de libertades. </w:t>
      </w:r>
      <w:r w:rsidR="004740DF" w:rsidRPr="00C2288A">
        <w:rPr>
          <w:rFonts w:ascii="Times New Roman" w:hAnsi="Times New Roman" w:cs="Times New Roman"/>
          <w:color w:val="222222"/>
          <w:sz w:val="24"/>
          <w:szCs w:val="24"/>
          <w:shd w:val="clear" w:color="auto" w:fill="FFFFFF"/>
        </w:rPr>
        <w:t>E</w:t>
      </w:r>
      <w:r w:rsidR="008D3338" w:rsidRPr="00C2288A">
        <w:rPr>
          <w:rFonts w:ascii="Times New Roman" w:hAnsi="Times New Roman" w:cs="Times New Roman"/>
          <w:color w:val="222222"/>
          <w:sz w:val="24"/>
          <w:szCs w:val="24"/>
          <w:shd w:val="clear" w:color="auto" w:fill="FFFFFF"/>
        </w:rPr>
        <w:t>l dí</w:t>
      </w:r>
      <w:r w:rsidR="005D3C50" w:rsidRPr="00C2288A">
        <w:rPr>
          <w:rFonts w:ascii="Times New Roman" w:hAnsi="Times New Roman" w:cs="Times New Roman"/>
          <w:color w:val="222222"/>
          <w:sz w:val="24"/>
          <w:szCs w:val="24"/>
          <w:shd w:val="clear" w:color="auto" w:fill="FFFFFF"/>
        </w:rPr>
        <w:t>a que big data sea capaz de detectar que una persona mie</w:t>
      </w:r>
      <w:r w:rsidR="004740DF" w:rsidRPr="00C2288A">
        <w:rPr>
          <w:rFonts w:ascii="Times New Roman" w:hAnsi="Times New Roman" w:cs="Times New Roman"/>
          <w:color w:val="222222"/>
          <w:sz w:val="24"/>
          <w:szCs w:val="24"/>
          <w:shd w:val="clear" w:color="auto" w:fill="FFFFFF"/>
        </w:rPr>
        <w:t>nte —mentir cuando tienes miedo</w:t>
      </w:r>
      <w:r w:rsidR="005D3C50" w:rsidRPr="00C2288A">
        <w:rPr>
          <w:rFonts w:ascii="Times New Roman" w:hAnsi="Times New Roman" w:cs="Times New Roman"/>
          <w:color w:val="222222"/>
          <w:sz w:val="24"/>
          <w:szCs w:val="24"/>
          <w:shd w:val="clear" w:color="auto" w:fill="FFFFFF"/>
        </w:rPr>
        <w:t xml:space="preserve"> es una estrategia ancestral</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s genético</w:t>
      </w:r>
      <w:r w:rsidR="004740DF" w:rsidRPr="00C2288A">
        <w:rPr>
          <w:rFonts w:ascii="Times New Roman" w:hAnsi="Times New Roman" w:cs="Times New Roman"/>
          <w:color w:val="222222"/>
          <w:sz w:val="24"/>
          <w:szCs w:val="24"/>
          <w:shd w:val="clear" w:color="auto" w:fill="FFFFFF"/>
        </w:rPr>
        <w:t>, e</w:t>
      </w:r>
      <w:r w:rsidR="005D3C50" w:rsidRPr="00C2288A">
        <w:rPr>
          <w:rFonts w:ascii="Times New Roman" w:hAnsi="Times New Roman" w:cs="Times New Roman"/>
          <w:color w:val="222222"/>
          <w:sz w:val="24"/>
          <w:szCs w:val="24"/>
          <w:shd w:val="clear" w:color="auto" w:fill="FFFFFF"/>
        </w:rPr>
        <w:t xml:space="preserve">s un modo que tiene nuestra especie de defenderse cuando se siente agredida o cuando tiene miedo de las </w:t>
      </w:r>
      <w:del w:id="7" w:author="Silvia Zuleta Romano" w:date="2016-11-29T15:07:00Z">
        <w:r w:rsidR="004740DF" w:rsidRPr="00C2288A">
          <w:rPr>
            <w:rFonts w:ascii="Times New Roman" w:hAnsi="Times New Roman" w:cs="Times New Roman"/>
            <w:color w:val="222222"/>
            <w:sz w:val="24"/>
            <w:szCs w:val="24"/>
            <w:shd w:val="clear" w:color="auto" w:fill="FFFFFF"/>
          </w:rPr>
          <w:delText>consecuencia</w:delText>
        </w:r>
      </w:del>
      <w:ins w:id="8" w:author="Silvia Zuleta Romano" w:date="2016-11-29T15:07:00Z">
        <w:r w:rsidR="004740DF" w:rsidRPr="00C2288A">
          <w:rPr>
            <w:rFonts w:ascii="Times New Roman" w:hAnsi="Times New Roman" w:cs="Times New Roman"/>
            <w:color w:val="222222"/>
            <w:sz w:val="24"/>
            <w:szCs w:val="24"/>
            <w:shd w:val="clear" w:color="auto" w:fill="FFFFFF"/>
          </w:rPr>
          <w:t>consecuencia</w:t>
        </w:r>
        <w:r w:rsidR="00D755FA">
          <w:rPr>
            <w:rFonts w:ascii="Times New Roman" w:hAnsi="Times New Roman" w:cs="Times New Roman"/>
            <w:color w:val="222222"/>
            <w:sz w:val="24"/>
            <w:szCs w:val="24"/>
            <w:shd w:val="clear" w:color="auto" w:fill="FFFFFF"/>
          </w:rPr>
          <w:t>s</w:t>
        </w:r>
      </w:ins>
      <w:r w:rsidR="004740DF" w:rsidRPr="00C2288A">
        <w:rPr>
          <w:rFonts w:ascii="Times New Roman" w:hAnsi="Times New Roman" w:cs="Times New Roman"/>
          <w:color w:val="222222"/>
          <w:sz w:val="24"/>
          <w:szCs w:val="24"/>
          <w:shd w:val="clear" w:color="auto" w:fill="FFFFFF"/>
        </w:rPr>
        <w:t>—</w:t>
      </w:r>
      <w:r w:rsidR="005D3C50" w:rsidRPr="00C2288A">
        <w:rPr>
          <w:rFonts w:ascii="Times New Roman" w:hAnsi="Times New Roman" w:cs="Times New Roman"/>
          <w:color w:val="222222"/>
          <w:sz w:val="24"/>
          <w:szCs w:val="24"/>
          <w:shd w:val="clear" w:color="auto" w:fill="FFFFFF"/>
        </w:rPr>
        <w:t xml:space="preserve"> se habrá acabado para siempre la libertad.  </w:t>
      </w:r>
      <w:r w:rsidR="00E64A66" w:rsidRPr="00C2288A">
        <w:rPr>
          <w:rFonts w:ascii="Times New Roman" w:hAnsi="Times New Roman" w:cs="Times New Roman"/>
          <w:color w:val="222222"/>
          <w:sz w:val="24"/>
          <w:szCs w:val="24"/>
          <w:shd w:val="clear" w:color="auto" w:fill="FFFFFF"/>
        </w:rPr>
        <w:t>Y</w:t>
      </w:r>
      <w:r w:rsidR="005D3C50" w:rsidRPr="00C2288A">
        <w:rPr>
          <w:rFonts w:ascii="Times New Roman" w:hAnsi="Times New Roman" w:cs="Times New Roman"/>
          <w:color w:val="222222"/>
          <w:sz w:val="24"/>
          <w:szCs w:val="24"/>
          <w:shd w:val="clear" w:color="auto" w:fill="FFFFFF"/>
        </w:rPr>
        <w:t xml:space="preserve"> en el contexto de las tecnologías actuales tu intimidad está constituida por un conjunto de información que aparentemente puedes controlar y otra que revelas lo sepas o no. Quien trata esa información t</w:t>
      </w:r>
      <w:r w:rsidR="008D3338" w:rsidRPr="00C2288A">
        <w:rPr>
          <w:rFonts w:ascii="Times New Roman" w:hAnsi="Times New Roman" w:cs="Times New Roman"/>
          <w:color w:val="222222"/>
          <w:sz w:val="24"/>
          <w:szCs w:val="24"/>
          <w:shd w:val="clear" w:color="auto" w:fill="FFFFFF"/>
        </w:rPr>
        <w:t>iene la capacidad de tomar decis</w:t>
      </w:r>
      <w:r w:rsidR="005D3C50" w:rsidRPr="00C2288A">
        <w:rPr>
          <w:rFonts w:ascii="Times New Roman" w:hAnsi="Times New Roman" w:cs="Times New Roman"/>
          <w:color w:val="222222"/>
          <w:sz w:val="24"/>
          <w:szCs w:val="24"/>
          <w:shd w:val="clear" w:color="auto" w:fill="FFFFFF"/>
        </w:rPr>
        <w:t>iones sobre</w:t>
      </w:r>
      <w:r w:rsidR="0085056B">
        <w:rPr>
          <w:rFonts w:ascii="Times New Roman" w:hAnsi="Times New Roman" w:cs="Times New Roman"/>
          <w:color w:val="222222"/>
          <w:sz w:val="24"/>
          <w:szCs w:val="24"/>
          <w:shd w:val="clear" w:color="auto" w:fill="FFFFFF"/>
        </w:rPr>
        <w:t xml:space="preserve"> ti</w:t>
      </w:r>
      <w:r w:rsidR="00E64A66" w:rsidRPr="00C2288A">
        <w:rPr>
          <w:rFonts w:ascii="Times New Roman" w:hAnsi="Times New Roman" w:cs="Times New Roman"/>
          <w:color w:val="222222"/>
          <w:sz w:val="24"/>
          <w:szCs w:val="24"/>
          <w:shd w:val="clear" w:color="auto" w:fill="FFFFFF"/>
        </w:rPr>
        <w:t xml:space="preserve"> que tal vez tu desconozcas</w:t>
      </w:r>
      <w:r w:rsidR="005D3C50"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Un ejemplo, el marketing emocional.</w:t>
      </w:r>
      <w:r w:rsidR="005D3C50" w:rsidRPr="00C2288A">
        <w:rPr>
          <w:rFonts w:ascii="Times New Roman" w:hAnsi="Times New Roman" w:cs="Times New Roman"/>
          <w:color w:val="222222"/>
          <w:sz w:val="24"/>
          <w:szCs w:val="24"/>
          <w:shd w:val="clear" w:color="auto" w:fill="FFFFFF"/>
        </w:rPr>
        <w:t xml:space="preserve"> Sé</w:t>
      </w:r>
      <w:r w:rsidR="008D3338" w:rsidRPr="00C2288A">
        <w:rPr>
          <w:rFonts w:ascii="Times New Roman" w:hAnsi="Times New Roman" w:cs="Times New Roman"/>
          <w:color w:val="222222"/>
          <w:sz w:val="24"/>
          <w:szCs w:val="24"/>
          <w:shd w:val="clear" w:color="auto" w:fill="FFFFFF"/>
        </w:rPr>
        <w:t xml:space="preserve"> quié</w:t>
      </w:r>
      <w:r w:rsidR="005D3C50" w:rsidRPr="00C2288A">
        <w:rPr>
          <w:rFonts w:ascii="Times New Roman" w:hAnsi="Times New Roman" w:cs="Times New Roman"/>
          <w:color w:val="222222"/>
          <w:sz w:val="24"/>
          <w:szCs w:val="24"/>
          <w:shd w:val="clear" w:color="auto" w:fill="FFFFFF"/>
        </w:rPr>
        <w:t>n eres. Sé</w:t>
      </w:r>
      <w:r w:rsidR="008D3338" w:rsidRPr="00C2288A">
        <w:rPr>
          <w:rFonts w:ascii="Times New Roman" w:hAnsi="Times New Roman" w:cs="Times New Roman"/>
          <w:color w:val="222222"/>
          <w:sz w:val="24"/>
          <w:szCs w:val="24"/>
          <w:shd w:val="clear" w:color="auto" w:fill="FFFFFF"/>
        </w:rPr>
        <w:t xml:space="preserve"> por dó</w:t>
      </w:r>
      <w:r w:rsidR="005D3C50" w:rsidRPr="00C2288A">
        <w:rPr>
          <w:rFonts w:ascii="Times New Roman" w:hAnsi="Times New Roman" w:cs="Times New Roman"/>
          <w:color w:val="222222"/>
          <w:sz w:val="24"/>
          <w:szCs w:val="24"/>
          <w:shd w:val="clear" w:color="auto" w:fill="FFFFFF"/>
        </w:rPr>
        <w:t xml:space="preserve">nde estuviste en Facebook. Sé todo lo que hacen aquellos que son como tú. </w:t>
      </w:r>
    </w:p>
    <w:p w14:paraId="5B3F0876" w14:textId="77777777" w:rsidR="005D3C50" w:rsidRPr="00141A34"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59264" behindDoc="1" locked="0" layoutInCell="1" allowOverlap="1" wp14:anchorId="7B90AD1D" wp14:editId="784E3615">
                <wp:simplePos x="0" y="0"/>
                <wp:positionH relativeFrom="column">
                  <wp:posOffset>-65405</wp:posOffset>
                </wp:positionH>
                <wp:positionV relativeFrom="paragraph">
                  <wp:posOffset>47625</wp:posOffset>
                </wp:positionV>
                <wp:extent cx="3573145" cy="1979295"/>
                <wp:effectExtent l="0" t="0" r="27305" b="20955"/>
                <wp:wrapTight wrapText="bothSides">
                  <wp:wrapPolygon edited="0">
                    <wp:start x="0" y="0"/>
                    <wp:lineTo x="0" y="21621"/>
                    <wp:lineTo x="21650" y="21621"/>
                    <wp:lineTo x="21650" y="0"/>
                    <wp:lineTo x="0" y="0"/>
                  </wp:wrapPolygon>
                </wp:wrapTight>
                <wp:docPr id="1" name="Rectangle 1"/>
                <wp:cNvGraphicFramePr/>
                <a:graphic xmlns:a="http://schemas.openxmlformats.org/drawingml/2006/main">
                  <a:graphicData uri="http://schemas.microsoft.com/office/word/2010/wordprocessingShape">
                    <wps:wsp>
                      <wps:cNvSpPr/>
                      <wps:spPr>
                        <a:xfrm>
                          <a:off x="0" y="0"/>
                          <a:ext cx="3573145" cy="19792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1B8703" w14:textId="77777777" w:rsidR="00AA1B59" w:rsidRPr="007F27F3" w:rsidRDefault="00AA1B59"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 xml:space="preserve">La gente se queja la privacidad de Facebook y WhatsApp. Pero ninguno de ellos quiso pagar 0,9 euros cuando WhatsApp se podía pagar. Nunca sabremos si perdimos la oportunidad de que fuese una compañía económicamente viable que jamás se hubiese tenido que vender a alguien que quisiera cruzar datos. </w:t>
                            </w:r>
                          </w:p>
                          <w:p w14:paraId="1C176724" w14:textId="77777777" w:rsidR="00AA1B59" w:rsidRDefault="00AA1B59" w:rsidP="007F27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15pt;margin-top:3.75pt;width:281.35pt;height:155.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" fillcolor="white [3201]" strokecolor="#f79646 [3209]" strokeweight="2pt">
                <v:textbox>
                  <w:txbxContent>
                    <w:p w14:paraId="551B8703" w14:textId="77777777" w:rsidR="00AA1B59" w:rsidRPr="007F27F3" w:rsidRDefault="00AA1B59" w:rsidP="007F27F3">
                      <w:pPr>
                        <w:jc w:val="both"/>
                        <w:rPr>
                          <w:rFonts w:ascii="Times New Roman" w:hAnsi="Times New Roman" w:cs="Times New Roman"/>
                          <w:b/>
                          <w:i/>
                          <w:color w:val="222222"/>
                          <w:sz w:val="28"/>
                          <w:szCs w:val="28"/>
                          <w:shd w:val="clear" w:color="auto" w:fill="FFFFFF"/>
                        </w:rPr>
                      </w:pPr>
                      <w:r w:rsidRPr="007F27F3">
                        <w:rPr>
                          <w:rFonts w:ascii="Times New Roman" w:hAnsi="Times New Roman" w:cs="Times New Roman"/>
                          <w:b/>
                          <w:i/>
                          <w:color w:val="222222"/>
                          <w:sz w:val="28"/>
                          <w:szCs w:val="28"/>
                          <w:shd w:val="clear" w:color="auto" w:fill="FFFFFF"/>
                        </w:rPr>
                        <w:t xml:space="preserve">La gente se queja la privacidad de Facebook y WhatsApp. Pero ninguno de ellos quiso pagar 0,9 euros cuando WhatsApp se podía pagar. Nunca sabremos si perdimos la oportunidad de que fuese una compañía económicamente viable que jamás se hubiese tenido que vender a alguien que quisiera cruzar datos. </w:t>
                      </w:r>
                    </w:p>
                    <w:p w14:paraId="1C176724" w14:textId="77777777" w:rsidR="00AA1B59" w:rsidRDefault="00AA1B59" w:rsidP="007F27F3">
                      <w:pPr>
                        <w:jc w:val="center"/>
                      </w:pPr>
                    </w:p>
                  </w:txbxContent>
                </v:textbox>
                <w10:wrap type="tight"/>
              </v:rect>
            </w:pict>
          </mc:Fallback>
        </mc:AlternateContent>
      </w:r>
      <w:r w:rsidR="00E64A66" w:rsidRPr="008F4DB4">
        <w:rPr>
          <w:rFonts w:ascii="Times New Roman" w:hAnsi="Times New Roman" w:cs="Times New Roman"/>
          <w:b/>
          <w:color w:val="222222"/>
          <w:sz w:val="24"/>
          <w:szCs w:val="24"/>
          <w:shd w:val="clear" w:color="auto" w:fill="FFFFFF"/>
        </w:rPr>
        <w:t>¿Pero crees que en ese caso estamos hablando de una</w:t>
      </w:r>
      <w:r w:rsidR="005D3C50" w:rsidRPr="008F4DB4">
        <w:rPr>
          <w:rFonts w:ascii="Times New Roman" w:hAnsi="Times New Roman" w:cs="Times New Roman"/>
          <w:b/>
          <w:color w:val="222222"/>
          <w:sz w:val="24"/>
          <w:szCs w:val="24"/>
          <w:shd w:val="clear" w:color="auto" w:fill="FFFFFF"/>
        </w:rPr>
        <w:t xml:space="preserve"> vulneración de nuestro derecho a la intimidad aunque sea legal?</w:t>
      </w:r>
    </w:p>
    <w:p w14:paraId="1C348CBB" w14:textId="7F0992C7" w:rsidR="00F55198" w:rsidRPr="00C2288A" w:rsidRDefault="005D3C5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creo que sea una vulneración. Creo</w:t>
      </w:r>
      <w:r w:rsidR="008D3338" w:rsidRPr="00C2288A">
        <w:rPr>
          <w:rFonts w:ascii="Times New Roman" w:hAnsi="Times New Roman" w:cs="Times New Roman"/>
          <w:color w:val="222222"/>
          <w:sz w:val="24"/>
          <w:szCs w:val="24"/>
          <w:shd w:val="clear" w:color="auto" w:fill="FFFFFF"/>
        </w:rPr>
        <w:t xml:space="preserve"> que es una utilizació</w:t>
      </w:r>
      <w:r w:rsidRPr="00C2288A">
        <w:rPr>
          <w:rFonts w:ascii="Times New Roman" w:hAnsi="Times New Roman" w:cs="Times New Roman"/>
          <w:color w:val="222222"/>
          <w:sz w:val="24"/>
          <w:szCs w:val="24"/>
          <w:shd w:val="clear" w:color="auto" w:fill="FFFFFF"/>
        </w:rPr>
        <w:t xml:space="preserve">n de nuestro derecho que nosotros consentimos porque desconocemos que tenemos ese ámbito de intimidad. Porque no ponemos en valor nuestra información. </w:t>
      </w:r>
      <w:r w:rsidR="002240D0" w:rsidRPr="00C2288A">
        <w:rPr>
          <w:rFonts w:ascii="Times New Roman" w:hAnsi="Times New Roman" w:cs="Times New Roman"/>
          <w:color w:val="222222"/>
          <w:sz w:val="24"/>
          <w:szCs w:val="24"/>
          <w:shd w:val="clear" w:color="auto" w:fill="FFFFFF"/>
        </w:rPr>
        <w:t>Te</w:t>
      </w:r>
      <w:r w:rsidR="008D3338" w:rsidRPr="00C2288A">
        <w:rPr>
          <w:rFonts w:ascii="Times New Roman" w:hAnsi="Times New Roman" w:cs="Times New Roman"/>
          <w:color w:val="222222"/>
          <w:sz w:val="24"/>
          <w:szCs w:val="24"/>
          <w:shd w:val="clear" w:color="auto" w:fill="FFFFFF"/>
        </w:rPr>
        <w:t xml:space="preserve"> voy a poner un ejemplo</w:t>
      </w:r>
      <w:r w:rsidR="002240D0" w:rsidRPr="00C2288A">
        <w:rPr>
          <w:rFonts w:ascii="Times New Roman" w:hAnsi="Times New Roman" w:cs="Times New Roman"/>
          <w:color w:val="222222"/>
          <w:sz w:val="24"/>
          <w:szCs w:val="24"/>
          <w:shd w:val="clear" w:color="auto" w:fill="FFFFFF"/>
        </w:rPr>
        <w:t xml:space="preserve"> que puedes utilizar en los dos sentidos. La cuestión aquí es de fair play. Yo soy cliente habitual de Amazon y me reporta enormes ventajas el filtrado que Amazon desarrolla de</w:t>
      </w:r>
      <w:r w:rsidR="00A51251">
        <w:rPr>
          <w:rFonts w:ascii="Times New Roman" w:hAnsi="Times New Roman" w:cs="Times New Roman"/>
          <w:color w:val="222222"/>
          <w:sz w:val="24"/>
          <w:szCs w:val="24"/>
          <w:shd w:val="clear" w:color="auto" w:fill="FFFFFF"/>
        </w:rPr>
        <w:t xml:space="preserve"> mis</w:t>
      </w:r>
      <w:r w:rsidR="002240D0" w:rsidRPr="00C2288A">
        <w:rPr>
          <w:rFonts w:ascii="Times New Roman" w:hAnsi="Times New Roman" w:cs="Times New Roman"/>
          <w:color w:val="222222"/>
          <w:sz w:val="24"/>
          <w:szCs w:val="24"/>
          <w:shd w:val="clear" w:color="auto" w:fill="FFFFFF"/>
        </w:rPr>
        <w:t xml:space="preserve"> preferencias. Me ahorra tiempo. Me ahorra esfuerzo y yo conozco las reglas del juego. Por </w:t>
      </w:r>
      <w:r w:rsidR="008D3338" w:rsidRPr="00C2288A">
        <w:rPr>
          <w:rFonts w:ascii="Times New Roman" w:hAnsi="Times New Roman" w:cs="Times New Roman"/>
          <w:color w:val="222222"/>
          <w:sz w:val="24"/>
          <w:szCs w:val="24"/>
          <w:shd w:val="clear" w:color="auto" w:fill="FFFFFF"/>
        </w:rPr>
        <w:t>tanto, a mí</w:t>
      </w:r>
      <w:r w:rsidR="002240D0" w:rsidRPr="00C2288A">
        <w:rPr>
          <w:rFonts w:ascii="Times New Roman" w:hAnsi="Times New Roman" w:cs="Times New Roman"/>
          <w:color w:val="222222"/>
          <w:sz w:val="24"/>
          <w:szCs w:val="24"/>
          <w:shd w:val="clear" w:color="auto" w:fill="FFFFFF"/>
        </w:rPr>
        <w:t xml:space="preserve"> me interesa que Amazon me recomiende cosas. Y me interesa que Amazon cuando, de repente me g</w:t>
      </w:r>
      <w:r w:rsidR="00E64A66" w:rsidRPr="00C2288A">
        <w:rPr>
          <w:rFonts w:ascii="Times New Roman" w:hAnsi="Times New Roman" w:cs="Times New Roman"/>
          <w:color w:val="222222"/>
          <w:sz w:val="24"/>
          <w:szCs w:val="24"/>
          <w:shd w:val="clear" w:color="auto" w:fill="FFFFFF"/>
        </w:rPr>
        <w:t>ustó un boli, me diga:</w:t>
      </w:r>
      <w:r w:rsidR="002240D0" w:rsidRPr="00C2288A">
        <w:rPr>
          <w:rFonts w:ascii="Times New Roman" w:hAnsi="Times New Roman" w:cs="Times New Roman"/>
          <w:color w:val="222222"/>
          <w:sz w:val="24"/>
          <w:szCs w:val="24"/>
          <w:shd w:val="clear" w:color="auto" w:fill="FFFFFF"/>
        </w:rPr>
        <w:t xml:space="preserve"> oye, la gente que compró este boli, compró estos recambios. Yo ya después decidiré si busco e</w:t>
      </w:r>
      <w:r w:rsidR="00E64A66" w:rsidRPr="00C2288A">
        <w:rPr>
          <w:rFonts w:ascii="Times New Roman" w:hAnsi="Times New Roman" w:cs="Times New Roman"/>
          <w:color w:val="222222"/>
          <w:sz w:val="24"/>
          <w:szCs w:val="24"/>
          <w:shd w:val="clear" w:color="auto" w:fill="FFFFFF"/>
        </w:rPr>
        <w:t>n el mercado recambios</w:t>
      </w:r>
      <w:r w:rsidR="002240D0" w:rsidRPr="00C2288A">
        <w:rPr>
          <w:rFonts w:ascii="Times New Roman" w:hAnsi="Times New Roman" w:cs="Times New Roman"/>
          <w:color w:val="222222"/>
          <w:sz w:val="24"/>
          <w:szCs w:val="24"/>
          <w:shd w:val="clear" w:color="auto" w:fill="FFFFFF"/>
        </w:rPr>
        <w:t xml:space="preserve"> pero Amazon me facilitó las cosas dentro de un marco contra</w:t>
      </w:r>
      <w:r w:rsidR="008D3338" w:rsidRPr="00C2288A">
        <w:rPr>
          <w:rFonts w:ascii="Times New Roman" w:hAnsi="Times New Roman" w:cs="Times New Roman"/>
          <w:color w:val="222222"/>
          <w:sz w:val="24"/>
          <w:szCs w:val="24"/>
          <w:shd w:val="clear" w:color="auto" w:fill="FFFFFF"/>
        </w:rPr>
        <w:t>c</w:t>
      </w:r>
      <w:r w:rsidR="00E64A66" w:rsidRPr="00C2288A">
        <w:rPr>
          <w:rFonts w:ascii="Times New Roman" w:hAnsi="Times New Roman" w:cs="Times New Roman"/>
          <w:color w:val="222222"/>
          <w:sz w:val="24"/>
          <w:szCs w:val="24"/>
          <w:shd w:val="clear" w:color="auto" w:fill="FFFFFF"/>
        </w:rPr>
        <w:t>tual caracterizado por el</w:t>
      </w:r>
      <w:r w:rsidR="002240D0" w:rsidRPr="00C2288A">
        <w:rPr>
          <w:rFonts w:ascii="Times New Roman" w:hAnsi="Times New Roman" w:cs="Times New Roman"/>
          <w:color w:val="222222"/>
          <w:sz w:val="24"/>
          <w:szCs w:val="24"/>
          <w:shd w:val="clear" w:color="auto" w:fill="FFFFFF"/>
        </w:rPr>
        <w:t xml:space="preserve"> juego limpio. Yo</w:t>
      </w:r>
      <w:r w:rsidR="008F4DB4">
        <w:rPr>
          <w:rFonts w:ascii="Times New Roman" w:hAnsi="Times New Roman" w:cs="Times New Roman"/>
          <w:color w:val="222222"/>
          <w:sz w:val="24"/>
          <w:szCs w:val="24"/>
          <w:shd w:val="clear" w:color="auto" w:fill="FFFFFF"/>
        </w:rPr>
        <w:t xml:space="preserve"> sé lo que ocurre</w:t>
      </w:r>
      <w:r w:rsidR="002240D0" w:rsidRPr="00C2288A">
        <w:rPr>
          <w:rFonts w:ascii="Times New Roman" w:hAnsi="Times New Roman" w:cs="Times New Roman"/>
          <w:color w:val="222222"/>
          <w:sz w:val="24"/>
          <w:szCs w:val="24"/>
          <w:shd w:val="clear" w:color="auto" w:fill="FFFFFF"/>
        </w:rPr>
        <w:t>. Por tanto, ese tipo de contextos en el que la gestión de la información se hace con mi consent</w:t>
      </w:r>
      <w:r w:rsidR="008D3338" w:rsidRPr="00C2288A">
        <w:rPr>
          <w:rFonts w:ascii="Times New Roman" w:hAnsi="Times New Roman" w:cs="Times New Roman"/>
          <w:color w:val="222222"/>
          <w:sz w:val="24"/>
          <w:szCs w:val="24"/>
          <w:shd w:val="clear" w:color="auto" w:fill="FFFFFF"/>
        </w:rPr>
        <w:t>imiento y desde la libertad a mí</w:t>
      </w:r>
      <w:r w:rsidR="002240D0" w:rsidRPr="00C2288A">
        <w:rPr>
          <w:rFonts w:ascii="Times New Roman" w:hAnsi="Times New Roman" w:cs="Times New Roman"/>
          <w:color w:val="222222"/>
          <w:sz w:val="24"/>
          <w:szCs w:val="24"/>
          <w:shd w:val="clear" w:color="auto" w:fill="FFFFFF"/>
        </w:rPr>
        <w:t xml:space="preserve"> no me causa el </w:t>
      </w:r>
      <w:del w:id="9" w:author="Silvia Zuleta Romano" w:date="2016-11-29T15:07:00Z">
        <w:r w:rsidR="002240D0" w:rsidRPr="00C2288A">
          <w:rPr>
            <w:rFonts w:ascii="Times New Roman" w:hAnsi="Times New Roman" w:cs="Times New Roman"/>
            <w:color w:val="222222"/>
            <w:sz w:val="24"/>
            <w:szCs w:val="24"/>
            <w:shd w:val="clear" w:color="auto" w:fill="FFFFFF"/>
          </w:rPr>
          <w:delText>mejor</w:delText>
        </w:r>
      </w:del>
      <w:ins w:id="10" w:author="Silvia Zuleta Romano" w:date="2016-11-29T15:07:00Z">
        <w:r w:rsidR="00D755FA" w:rsidRPr="00C2288A">
          <w:rPr>
            <w:rFonts w:ascii="Times New Roman" w:hAnsi="Times New Roman" w:cs="Times New Roman"/>
            <w:color w:val="222222"/>
            <w:sz w:val="24"/>
            <w:szCs w:val="24"/>
            <w:shd w:val="clear" w:color="auto" w:fill="FFFFFF"/>
          </w:rPr>
          <w:t>me</w:t>
        </w:r>
        <w:r w:rsidR="00D755FA">
          <w:rPr>
            <w:rFonts w:ascii="Times New Roman" w:hAnsi="Times New Roman" w:cs="Times New Roman"/>
            <w:color w:val="222222"/>
            <w:sz w:val="24"/>
            <w:szCs w:val="24"/>
            <w:shd w:val="clear" w:color="auto" w:fill="FFFFFF"/>
          </w:rPr>
          <w:t>n</w:t>
        </w:r>
        <w:r w:rsidR="00D755FA" w:rsidRPr="00C2288A">
          <w:rPr>
            <w:rFonts w:ascii="Times New Roman" w:hAnsi="Times New Roman" w:cs="Times New Roman"/>
            <w:color w:val="222222"/>
            <w:sz w:val="24"/>
            <w:szCs w:val="24"/>
            <w:shd w:val="clear" w:color="auto" w:fill="FFFFFF"/>
          </w:rPr>
          <w:t>or</w:t>
        </w:r>
      </w:ins>
      <w:r w:rsidR="00D755FA" w:rsidRPr="00C2288A">
        <w:rPr>
          <w:rFonts w:ascii="Times New Roman" w:hAnsi="Times New Roman" w:cs="Times New Roman"/>
          <w:color w:val="222222"/>
          <w:sz w:val="24"/>
          <w:szCs w:val="24"/>
          <w:shd w:val="clear" w:color="auto" w:fill="FFFFFF"/>
        </w:rPr>
        <w:t xml:space="preserve"> </w:t>
      </w:r>
      <w:r w:rsidR="002240D0" w:rsidRPr="00C2288A">
        <w:rPr>
          <w:rFonts w:ascii="Times New Roman" w:hAnsi="Times New Roman" w:cs="Times New Roman"/>
          <w:color w:val="222222"/>
          <w:sz w:val="24"/>
          <w:szCs w:val="24"/>
          <w:shd w:val="clear" w:color="auto" w:fill="FFFFFF"/>
        </w:rPr>
        <w:t>problema. Es más: es el mundo hacia el que voy. Y es un mundo que me puede reportar enormes beneficios. Ahora</w:t>
      </w:r>
      <w:r w:rsidR="008D3338" w:rsidRPr="00C2288A">
        <w:rPr>
          <w:rFonts w:ascii="Times New Roman" w:hAnsi="Times New Roman" w:cs="Times New Roman"/>
          <w:color w:val="222222"/>
          <w:sz w:val="24"/>
          <w:szCs w:val="24"/>
          <w:shd w:val="clear" w:color="auto" w:fill="FFFFFF"/>
        </w:rPr>
        <w:t xml:space="preserve"> bien, ¿Cuá</w:t>
      </w:r>
      <w:r w:rsidR="002240D0" w:rsidRPr="00C2288A">
        <w:rPr>
          <w:rFonts w:ascii="Times New Roman" w:hAnsi="Times New Roman" w:cs="Times New Roman"/>
          <w:color w:val="222222"/>
          <w:sz w:val="24"/>
          <w:szCs w:val="24"/>
          <w:shd w:val="clear" w:color="auto" w:fill="FFFFFF"/>
        </w:rPr>
        <w:t>ndo cre</w:t>
      </w:r>
      <w:r w:rsidR="00E64A66" w:rsidRPr="00C2288A">
        <w:rPr>
          <w:rFonts w:ascii="Times New Roman" w:hAnsi="Times New Roman" w:cs="Times New Roman"/>
          <w:color w:val="222222"/>
          <w:sz w:val="24"/>
          <w:szCs w:val="24"/>
          <w:shd w:val="clear" w:color="auto" w:fill="FFFFFF"/>
        </w:rPr>
        <w:t>o que sí vulneran la intimidad? C</w:t>
      </w:r>
      <w:r w:rsidR="002240D0" w:rsidRPr="00C2288A">
        <w:rPr>
          <w:rFonts w:ascii="Times New Roman" w:hAnsi="Times New Roman" w:cs="Times New Roman"/>
          <w:color w:val="222222"/>
          <w:sz w:val="24"/>
          <w:szCs w:val="24"/>
          <w:shd w:val="clear" w:color="auto" w:fill="FFFFFF"/>
        </w:rPr>
        <w:t xml:space="preserve">uando el juego no es limpio. </w:t>
      </w:r>
      <w:r w:rsidR="00E64A66" w:rsidRPr="00C2288A">
        <w:rPr>
          <w:rFonts w:ascii="Times New Roman" w:hAnsi="Times New Roman" w:cs="Times New Roman"/>
          <w:color w:val="222222"/>
          <w:sz w:val="24"/>
          <w:szCs w:val="24"/>
          <w:shd w:val="clear" w:color="auto" w:fill="FFFFFF"/>
        </w:rPr>
        <w:t>P</w:t>
      </w:r>
      <w:r w:rsidR="002240D0" w:rsidRPr="00C2288A">
        <w:rPr>
          <w:rFonts w:ascii="Times New Roman" w:hAnsi="Times New Roman" w:cs="Times New Roman"/>
          <w:color w:val="222222"/>
          <w:sz w:val="24"/>
          <w:szCs w:val="24"/>
          <w:shd w:val="clear" w:color="auto" w:fill="FFFFFF"/>
        </w:rPr>
        <w:t>or ej</w:t>
      </w:r>
      <w:r w:rsidR="00E64A66" w:rsidRPr="00C2288A">
        <w:rPr>
          <w:rFonts w:ascii="Times New Roman" w:hAnsi="Times New Roman" w:cs="Times New Roman"/>
          <w:color w:val="222222"/>
          <w:sz w:val="24"/>
          <w:szCs w:val="24"/>
          <w:shd w:val="clear" w:color="auto" w:fill="FFFFFF"/>
        </w:rPr>
        <w:t>emplo,</w:t>
      </w:r>
      <w:r w:rsidR="002240D0" w:rsidRPr="00C2288A">
        <w:rPr>
          <w:rFonts w:ascii="Times New Roman" w:hAnsi="Times New Roman" w:cs="Times New Roman"/>
          <w:color w:val="222222"/>
          <w:sz w:val="24"/>
          <w:szCs w:val="24"/>
          <w:shd w:val="clear" w:color="auto" w:fill="FFFFFF"/>
        </w:rPr>
        <w:t xml:space="preserve"> si </w:t>
      </w:r>
      <w:r w:rsidR="008D3338" w:rsidRPr="00C2288A">
        <w:rPr>
          <w:rFonts w:ascii="Times New Roman" w:hAnsi="Times New Roman" w:cs="Times New Roman"/>
          <w:color w:val="222222"/>
          <w:sz w:val="24"/>
          <w:szCs w:val="24"/>
          <w:shd w:val="clear" w:color="auto" w:fill="FFFFFF"/>
        </w:rPr>
        <w:t>tú</w:t>
      </w:r>
      <w:r w:rsidR="002240D0" w:rsidRPr="00C2288A">
        <w:rPr>
          <w:rFonts w:ascii="Times New Roman" w:hAnsi="Times New Roman" w:cs="Times New Roman"/>
          <w:color w:val="222222"/>
          <w:sz w:val="24"/>
          <w:szCs w:val="24"/>
          <w:shd w:val="clear" w:color="auto" w:fill="FFFFFF"/>
        </w:rPr>
        <w:t xml:space="preserve"> eres un ludópata, tú no puedes entrar en un Casino pero ¿es posible que alguien haya llegado a la conclusión en Internet de que eres un ludópata y te ofrezca casinos online en donde sí te dejan entrar? </w:t>
      </w:r>
      <w:r w:rsidR="008D3338" w:rsidRPr="00C2288A">
        <w:rPr>
          <w:rFonts w:ascii="Times New Roman" w:hAnsi="Times New Roman" w:cs="Times New Roman"/>
          <w:color w:val="222222"/>
          <w:sz w:val="24"/>
          <w:szCs w:val="24"/>
          <w:shd w:val="clear" w:color="auto" w:fill="FFFFFF"/>
        </w:rPr>
        <w:t>Porque</w:t>
      </w:r>
      <w:r w:rsidR="002240D0" w:rsidRPr="00C2288A">
        <w:rPr>
          <w:rFonts w:ascii="Times New Roman" w:hAnsi="Times New Roman" w:cs="Times New Roman"/>
          <w:color w:val="222222"/>
          <w:sz w:val="24"/>
          <w:szCs w:val="24"/>
          <w:shd w:val="clear" w:color="auto" w:fill="FFFFFF"/>
        </w:rPr>
        <w:t xml:space="preserve"> si eso es así, están vulnerando tu intimidad y están manipulando tu personalidad</w:t>
      </w:r>
      <w:r w:rsidR="00B027CA" w:rsidRPr="00C2288A">
        <w:rPr>
          <w:rFonts w:ascii="Times New Roman" w:hAnsi="Times New Roman" w:cs="Times New Roman"/>
          <w:color w:val="222222"/>
          <w:sz w:val="24"/>
          <w:szCs w:val="24"/>
          <w:shd w:val="clear" w:color="auto" w:fill="FFFFFF"/>
        </w:rPr>
        <w:t>.</w:t>
      </w:r>
      <w:r w:rsidR="00E64A66" w:rsidRPr="00C2288A">
        <w:rPr>
          <w:rFonts w:ascii="Times New Roman" w:hAnsi="Times New Roman" w:cs="Times New Roman"/>
          <w:color w:val="222222"/>
          <w:sz w:val="24"/>
          <w:szCs w:val="24"/>
          <w:shd w:val="clear" w:color="auto" w:fill="FFFFFF"/>
        </w:rPr>
        <w:t xml:space="preserve"> </w:t>
      </w:r>
      <w:r w:rsidR="00B027CA" w:rsidRPr="00C2288A">
        <w:rPr>
          <w:rFonts w:ascii="Times New Roman" w:hAnsi="Times New Roman" w:cs="Times New Roman"/>
          <w:color w:val="222222"/>
          <w:sz w:val="24"/>
          <w:szCs w:val="24"/>
          <w:shd w:val="clear" w:color="auto" w:fill="FFFFFF"/>
        </w:rPr>
        <w:t xml:space="preserve">¿Estoy invadiendo su esfera de privacidad y manipulando sus preferencias? Claro que sí. </w:t>
      </w:r>
    </w:p>
    <w:p w14:paraId="2707B10F" w14:textId="77777777" w:rsidR="00F62643" w:rsidRDefault="00F62643" w:rsidP="00F62643">
      <w:pPr>
        <w:pStyle w:val="Heading2"/>
        <w:rPr>
          <w:rFonts w:hint="eastAsia"/>
          <w:shd w:val="clear" w:color="auto" w:fill="FFFFFF"/>
        </w:rPr>
      </w:pPr>
      <w:r>
        <w:rPr>
          <w:shd w:val="clear" w:color="auto" w:fill="FFFFFF"/>
        </w:rPr>
        <w:t>Los distintos escenarios de la privacidad. Las faltas administrativas</w:t>
      </w:r>
    </w:p>
    <w:p w14:paraId="6D205F18" w14:textId="2D50D1EF" w:rsidR="00B027CA" w:rsidRPr="00C2288A" w:rsidRDefault="00B027C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w:t>
      </w:r>
      <w:r w:rsidR="00E64A66" w:rsidRPr="00C2288A">
        <w:rPr>
          <w:rFonts w:ascii="Times New Roman" w:hAnsi="Times New Roman" w:cs="Times New Roman"/>
          <w:b/>
          <w:color w:val="222222"/>
          <w:sz w:val="24"/>
          <w:szCs w:val="24"/>
          <w:shd w:val="clear" w:color="auto" w:fill="FFFFFF"/>
        </w:rPr>
        <w:t xml:space="preserve">en qué esferas </w:t>
      </w:r>
      <w:r w:rsidRPr="00C2288A">
        <w:rPr>
          <w:rFonts w:ascii="Times New Roman" w:hAnsi="Times New Roman" w:cs="Times New Roman"/>
          <w:b/>
          <w:color w:val="222222"/>
          <w:sz w:val="24"/>
          <w:szCs w:val="24"/>
          <w:shd w:val="clear" w:color="auto" w:fill="FFFFFF"/>
        </w:rPr>
        <w:t xml:space="preserve">crees que </w:t>
      </w:r>
      <w:del w:id="11" w:author="Silvia Zuleta Romano" w:date="2016-11-29T15:07:00Z">
        <w:r w:rsidRPr="00C2288A">
          <w:rPr>
            <w:rFonts w:ascii="Times New Roman" w:hAnsi="Times New Roman" w:cs="Times New Roman"/>
            <w:b/>
            <w:color w:val="222222"/>
            <w:sz w:val="24"/>
            <w:szCs w:val="24"/>
            <w:shd w:val="clear" w:color="auto" w:fill="FFFFFF"/>
          </w:rPr>
          <w:delText xml:space="preserve">más </w:delText>
        </w:r>
      </w:del>
      <w:r w:rsidRPr="00C2288A">
        <w:rPr>
          <w:rFonts w:ascii="Times New Roman" w:hAnsi="Times New Roman" w:cs="Times New Roman"/>
          <w:b/>
          <w:color w:val="222222"/>
          <w:sz w:val="24"/>
          <w:szCs w:val="24"/>
          <w:shd w:val="clear" w:color="auto" w:fill="FFFFFF"/>
        </w:rPr>
        <w:t>se está vulnera</w:t>
      </w:r>
      <w:r w:rsidR="00E64A66" w:rsidRPr="00C2288A">
        <w:rPr>
          <w:rFonts w:ascii="Times New Roman" w:hAnsi="Times New Roman" w:cs="Times New Roman"/>
          <w:b/>
          <w:color w:val="222222"/>
          <w:sz w:val="24"/>
          <w:szCs w:val="24"/>
          <w:shd w:val="clear" w:color="auto" w:fill="FFFFFF"/>
        </w:rPr>
        <w:t xml:space="preserve">ndo </w:t>
      </w:r>
      <w:ins w:id="12" w:author="Silvia Zuleta Romano" w:date="2016-11-29T15:07:00Z">
        <w:r w:rsidR="00D755FA" w:rsidRPr="00C2288A">
          <w:rPr>
            <w:rFonts w:ascii="Times New Roman" w:hAnsi="Times New Roman" w:cs="Times New Roman"/>
            <w:b/>
            <w:color w:val="222222"/>
            <w:sz w:val="24"/>
            <w:szCs w:val="24"/>
            <w:shd w:val="clear" w:color="auto" w:fill="FFFFFF"/>
          </w:rPr>
          <w:t xml:space="preserve">más </w:t>
        </w:r>
      </w:ins>
      <w:r w:rsidR="00E64A66" w:rsidRPr="00C2288A">
        <w:rPr>
          <w:rFonts w:ascii="Times New Roman" w:hAnsi="Times New Roman" w:cs="Times New Roman"/>
          <w:b/>
          <w:color w:val="222222"/>
          <w:sz w:val="24"/>
          <w:szCs w:val="24"/>
          <w:shd w:val="clear" w:color="auto" w:fill="FFFFFF"/>
        </w:rPr>
        <w:t>este derecho?</w:t>
      </w:r>
      <w:r w:rsidRPr="00C2288A">
        <w:rPr>
          <w:rFonts w:ascii="Times New Roman" w:hAnsi="Times New Roman" w:cs="Times New Roman"/>
          <w:b/>
          <w:color w:val="222222"/>
          <w:sz w:val="24"/>
          <w:szCs w:val="24"/>
          <w:shd w:val="clear" w:color="auto" w:fill="FFFFFF"/>
        </w:rPr>
        <w:t xml:space="preserve"> ¿Los delitos? ¿Las f</w:t>
      </w:r>
      <w:r w:rsidR="008D3338" w:rsidRPr="00C2288A">
        <w:rPr>
          <w:rFonts w:ascii="Times New Roman" w:hAnsi="Times New Roman" w:cs="Times New Roman"/>
          <w:b/>
          <w:color w:val="222222"/>
          <w:sz w:val="24"/>
          <w:szCs w:val="24"/>
          <w:shd w:val="clear" w:color="auto" w:fill="FFFFFF"/>
        </w:rPr>
        <w:t>altas administrativas? ¿Hacia dó</w:t>
      </w:r>
      <w:r w:rsidRPr="00C2288A">
        <w:rPr>
          <w:rFonts w:ascii="Times New Roman" w:hAnsi="Times New Roman" w:cs="Times New Roman"/>
          <w:b/>
          <w:color w:val="222222"/>
          <w:sz w:val="24"/>
          <w:szCs w:val="24"/>
          <w:shd w:val="clear" w:color="auto" w:fill="FFFFFF"/>
        </w:rPr>
        <w:t>nde apuntarías siendo un ci</w:t>
      </w:r>
      <w:r w:rsidR="008D3338" w:rsidRPr="00C2288A">
        <w:rPr>
          <w:rFonts w:ascii="Times New Roman" w:hAnsi="Times New Roman" w:cs="Times New Roman"/>
          <w:b/>
          <w:color w:val="222222"/>
          <w:sz w:val="24"/>
          <w:szCs w:val="24"/>
          <w:shd w:val="clear" w:color="auto" w:fill="FFFFFF"/>
        </w:rPr>
        <w:t>uda</w:t>
      </w:r>
      <w:r w:rsidRPr="00C2288A">
        <w:rPr>
          <w:rFonts w:ascii="Times New Roman" w:hAnsi="Times New Roman" w:cs="Times New Roman"/>
          <w:b/>
          <w:color w:val="222222"/>
          <w:sz w:val="24"/>
          <w:szCs w:val="24"/>
          <w:shd w:val="clear" w:color="auto" w:fill="FFFFFF"/>
        </w:rPr>
        <w:t>dano que quiere conocer con cifras como se vulnera este derecho?</w:t>
      </w:r>
    </w:p>
    <w:p w14:paraId="0DED02F9" w14:textId="1092780C" w:rsidR="00F62643" w:rsidRDefault="00B027C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Pues mira: hay varios escenarios. </w:t>
      </w:r>
      <w:r w:rsidR="00A5299F" w:rsidRPr="00C2288A">
        <w:rPr>
          <w:rFonts w:ascii="Times New Roman" w:hAnsi="Times New Roman" w:cs="Times New Roman"/>
          <w:color w:val="222222"/>
          <w:sz w:val="24"/>
          <w:szCs w:val="24"/>
          <w:shd w:val="clear" w:color="auto" w:fill="FFFFFF"/>
        </w:rPr>
        <w:t xml:space="preserve">El primero es el de los incumplimientos normativos de la Ley orgánica de </w:t>
      </w:r>
      <w:r w:rsidR="00E64A66" w:rsidRPr="00C2288A">
        <w:rPr>
          <w:rFonts w:ascii="Times New Roman" w:hAnsi="Times New Roman" w:cs="Times New Roman"/>
          <w:color w:val="222222"/>
          <w:sz w:val="24"/>
          <w:szCs w:val="24"/>
          <w:shd w:val="clear" w:color="auto" w:fill="FFFFFF"/>
        </w:rPr>
        <w:t>Protección de D</w:t>
      </w:r>
      <w:r w:rsidR="00A5299F" w:rsidRPr="00C2288A">
        <w:rPr>
          <w:rFonts w:ascii="Times New Roman" w:hAnsi="Times New Roman" w:cs="Times New Roman"/>
          <w:color w:val="222222"/>
          <w:sz w:val="24"/>
          <w:szCs w:val="24"/>
          <w:shd w:val="clear" w:color="auto" w:fill="FFFFFF"/>
        </w:rPr>
        <w:t>atos. Hay decenas o centenares de</w:t>
      </w:r>
      <w:r w:rsidR="00493DF4" w:rsidRPr="00C2288A">
        <w:rPr>
          <w:rFonts w:ascii="Times New Roman" w:hAnsi="Times New Roman" w:cs="Times New Roman"/>
          <w:color w:val="222222"/>
          <w:sz w:val="24"/>
          <w:szCs w:val="24"/>
          <w:shd w:val="clear" w:color="auto" w:fill="FFFFFF"/>
        </w:rPr>
        <w:t xml:space="preserve"> denunc</w:t>
      </w:r>
      <w:r w:rsidR="000258C3">
        <w:rPr>
          <w:rFonts w:ascii="Times New Roman" w:hAnsi="Times New Roman" w:cs="Times New Roman"/>
          <w:color w:val="222222"/>
          <w:sz w:val="24"/>
          <w:szCs w:val="24"/>
          <w:shd w:val="clear" w:color="auto" w:fill="FFFFFF"/>
        </w:rPr>
        <w:t>ias cada año</w:t>
      </w:r>
      <w:r w:rsidR="00493DF4" w:rsidRPr="00C2288A">
        <w:rPr>
          <w:rFonts w:ascii="Times New Roman" w:hAnsi="Times New Roman" w:cs="Times New Roman"/>
          <w:color w:val="222222"/>
          <w:sz w:val="24"/>
          <w:szCs w:val="24"/>
          <w:shd w:val="clear" w:color="auto" w:fill="FFFFFF"/>
        </w:rPr>
        <w:t xml:space="preserve">. Se tramitan cada año 700 u 800 expedientes sancionadores y miles de tutelas de derecho. No las midamos por su valor pero lo que sí sucede es que dentro </w:t>
      </w:r>
      <w:del w:id="13" w:author="Silvia Zuleta Romano" w:date="2016-11-29T15:07:00Z">
        <w:r w:rsidR="00493DF4" w:rsidRPr="00C2288A">
          <w:rPr>
            <w:rFonts w:ascii="Times New Roman" w:hAnsi="Times New Roman" w:cs="Times New Roman"/>
            <w:color w:val="222222"/>
            <w:sz w:val="24"/>
            <w:szCs w:val="24"/>
            <w:shd w:val="clear" w:color="auto" w:fill="FFFFFF"/>
          </w:rPr>
          <w:delText>esos</w:delText>
        </w:r>
      </w:del>
      <w:ins w:id="14" w:author="Silvia Zuleta Romano" w:date="2016-11-29T15:07:00Z">
        <w:r w:rsidR="00D755FA">
          <w:rPr>
            <w:rFonts w:ascii="Times New Roman" w:hAnsi="Times New Roman" w:cs="Times New Roman"/>
            <w:color w:val="222222"/>
            <w:sz w:val="24"/>
            <w:szCs w:val="24"/>
            <w:shd w:val="clear" w:color="auto" w:fill="FFFFFF"/>
          </w:rPr>
          <w:t xml:space="preserve">de </w:t>
        </w:r>
        <w:r w:rsidR="00493DF4" w:rsidRPr="00C2288A">
          <w:rPr>
            <w:rFonts w:ascii="Times New Roman" w:hAnsi="Times New Roman" w:cs="Times New Roman"/>
            <w:color w:val="222222"/>
            <w:sz w:val="24"/>
            <w:szCs w:val="24"/>
            <w:shd w:val="clear" w:color="auto" w:fill="FFFFFF"/>
          </w:rPr>
          <w:t>es</w:t>
        </w:r>
        <w:r w:rsidR="000E2A48">
          <w:rPr>
            <w:rFonts w:ascii="Times New Roman" w:hAnsi="Times New Roman" w:cs="Times New Roman"/>
            <w:color w:val="222222"/>
            <w:sz w:val="24"/>
            <w:szCs w:val="24"/>
            <w:shd w:val="clear" w:color="auto" w:fill="FFFFFF"/>
          </w:rPr>
          <w:t>a</w:t>
        </w:r>
        <w:r w:rsidR="00493DF4" w:rsidRPr="00C2288A">
          <w:rPr>
            <w:rFonts w:ascii="Times New Roman" w:hAnsi="Times New Roman" w:cs="Times New Roman"/>
            <w:color w:val="222222"/>
            <w:sz w:val="24"/>
            <w:szCs w:val="24"/>
            <w:shd w:val="clear" w:color="auto" w:fill="FFFFFF"/>
          </w:rPr>
          <w:t>s</w:t>
        </w:r>
      </w:ins>
      <w:r w:rsidR="00493DF4" w:rsidRPr="00C2288A">
        <w:rPr>
          <w:rFonts w:ascii="Times New Roman" w:hAnsi="Times New Roman" w:cs="Times New Roman"/>
          <w:color w:val="222222"/>
          <w:sz w:val="24"/>
          <w:szCs w:val="24"/>
          <w:shd w:val="clear" w:color="auto" w:fill="FFFFFF"/>
        </w:rPr>
        <w:t xml:space="preserve"> </w:t>
      </w:r>
      <w:r w:rsidR="00D755FA" w:rsidRPr="00C2288A">
        <w:rPr>
          <w:rFonts w:ascii="Times New Roman" w:hAnsi="Times New Roman" w:cs="Times New Roman"/>
          <w:color w:val="222222"/>
          <w:sz w:val="24"/>
          <w:szCs w:val="24"/>
          <w:shd w:val="clear" w:color="auto" w:fill="FFFFFF"/>
        </w:rPr>
        <w:t>much</w:t>
      </w:r>
      <w:r w:rsidR="000E2A48">
        <w:rPr>
          <w:rFonts w:ascii="Times New Roman" w:hAnsi="Times New Roman" w:cs="Times New Roman"/>
          <w:color w:val="222222"/>
          <w:sz w:val="24"/>
          <w:szCs w:val="24"/>
          <w:shd w:val="clear" w:color="auto" w:fill="FFFFFF"/>
        </w:rPr>
        <w:t>as</w:t>
      </w:r>
      <w:r w:rsidR="00D755FA" w:rsidRPr="00C2288A">
        <w:rPr>
          <w:rFonts w:ascii="Times New Roman" w:hAnsi="Times New Roman" w:cs="Times New Roman"/>
          <w:color w:val="222222"/>
          <w:sz w:val="24"/>
          <w:szCs w:val="24"/>
          <w:shd w:val="clear" w:color="auto" w:fill="FFFFFF"/>
        </w:rPr>
        <w:t xml:space="preserve"> </w:t>
      </w:r>
      <w:r w:rsidR="00493DF4" w:rsidRPr="00C2288A">
        <w:rPr>
          <w:rFonts w:ascii="Times New Roman" w:hAnsi="Times New Roman" w:cs="Times New Roman"/>
          <w:color w:val="222222"/>
          <w:sz w:val="24"/>
          <w:szCs w:val="24"/>
          <w:shd w:val="clear" w:color="auto" w:fill="FFFFFF"/>
        </w:rPr>
        <w:t>miles de tramitaciones, la mayor parte son infracciones menores, invas</w:t>
      </w:r>
      <w:r w:rsidR="000258C3">
        <w:rPr>
          <w:rFonts w:ascii="Times New Roman" w:hAnsi="Times New Roman" w:cs="Times New Roman"/>
          <w:color w:val="222222"/>
          <w:sz w:val="24"/>
          <w:szCs w:val="24"/>
          <w:shd w:val="clear" w:color="auto" w:fill="FFFFFF"/>
        </w:rPr>
        <w:t>iones de la privacidad que derivan</w:t>
      </w:r>
      <w:r w:rsidR="00493DF4" w:rsidRPr="00C2288A">
        <w:rPr>
          <w:rFonts w:ascii="Times New Roman" w:hAnsi="Times New Roman" w:cs="Times New Roman"/>
          <w:color w:val="222222"/>
          <w:sz w:val="24"/>
          <w:szCs w:val="24"/>
          <w:shd w:val="clear" w:color="auto" w:fill="FFFFFF"/>
        </w:rPr>
        <w:t xml:space="preserve"> de la negligencia del que debió tratar los datos: no informó bien,</w:t>
      </w:r>
      <w:r w:rsidR="00E64A66" w:rsidRPr="00C2288A">
        <w:rPr>
          <w:rFonts w:ascii="Times New Roman" w:hAnsi="Times New Roman" w:cs="Times New Roman"/>
          <w:color w:val="222222"/>
          <w:sz w:val="24"/>
          <w:szCs w:val="24"/>
          <w:shd w:val="clear" w:color="auto" w:fill="FFFFFF"/>
        </w:rPr>
        <w:t xml:space="preserve"> o</w:t>
      </w:r>
      <w:r w:rsidR="000258C3">
        <w:rPr>
          <w:rFonts w:ascii="Times New Roman" w:hAnsi="Times New Roman" w:cs="Times New Roman"/>
          <w:color w:val="222222"/>
          <w:sz w:val="24"/>
          <w:szCs w:val="24"/>
          <w:shd w:val="clear" w:color="auto" w:fill="FFFFFF"/>
        </w:rPr>
        <w:t xml:space="preserve"> tuvo un problema</w:t>
      </w:r>
      <w:r w:rsidR="00493DF4" w:rsidRPr="00C2288A">
        <w:rPr>
          <w:rFonts w:ascii="Times New Roman" w:hAnsi="Times New Roman" w:cs="Times New Roman"/>
          <w:color w:val="222222"/>
          <w:sz w:val="24"/>
          <w:szCs w:val="24"/>
          <w:shd w:val="clear" w:color="auto" w:fill="FFFFFF"/>
        </w:rPr>
        <w:t xml:space="preserve"> porque no tenía buenas políticas de seguridad. Algunas de ellas, no siendo intencionales pueden tener consecuencias muy graves.   Es decir, si alguien tiene mal su sistema de facturación y da de alta a una persona en un fichero de morosos, hasta que sale de allí, no puede contratar, no puede pedir un préstamo. Y claro, puede parecer una cuestión menor</w:t>
      </w:r>
      <w:r w:rsidR="00A51251">
        <w:rPr>
          <w:rFonts w:ascii="Times New Roman" w:hAnsi="Times New Roman" w:cs="Times New Roman"/>
          <w:color w:val="222222"/>
          <w:sz w:val="24"/>
          <w:szCs w:val="24"/>
          <w:shd w:val="clear" w:color="auto" w:fill="FFFFFF"/>
        </w:rPr>
        <w:t>,</w:t>
      </w:r>
      <w:r w:rsidR="00493DF4" w:rsidRPr="00C2288A">
        <w:rPr>
          <w:rFonts w:ascii="Times New Roman" w:hAnsi="Times New Roman" w:cs="Times New Roman"/>
          <w:color w:val="222222"/>
          <w:sz w:val="24"/>
          <w:szCs w:val="24"/>
          <w:shd w:val="clear" w:color="auto" w:fill="FFFFFF"/>
        </w:rPr>
        <w:t xml:space="preserve"> pero a lo mejor </w:t>
      </w:r>
      <w:r w:rsidR="008D3338" w:rsidRPr="00C2288A">
        <w:rPr>
          <w:rFonts w:ascii="Times New Roman" w:hAnsi="Times New Roman" w:cs="Times New Roman"/>
          <w:color w:val="222222"/>
          <w:sz w:val="24"/>
          <w:szCs w:val="24"/>
          <w:shd w:val="clear" w:color="auto" w:fill="FFFFFF"/>
        </w:rPr>
        <w:t>tú</w:t>
      </w:r>
      <w:r w:rsidR="00493DF4" w:rsidRPr="00C2288A">
        <w:rPr>
          <w:rFonts w:ascii="Times New Roman" w:hAnsi="Times New Roman" w:cs="Times New Roman"/>
          <w:color w:val="222222"/>
          <w:sz w:val="24"/>
          <w:szCs w:val="24"/>
          <w:shd w:val="clear" w:color="auto" w:fill="FFFFFF"/>
        </w:rPr>
        <w:t xml:space="preserve"> no has podido pedir un préstamo en un momento crucial de tu vida. Y tres meses después cuando ya te lo resolvieron a ti no te consuela porque ya no te sirve para nada ese préstamo. Te arruinaron la vida justo ahí. Entonces con eso hay que tener mucho </w:t>
      </w:r>
      <w:r w:rsidR="008D3338" w:rsidRPr="00C2288A">
        <w:rPr>
          <w:rFonts w:ascii="Times New Roman" w:hAnsi="Times New Roman" w:cs="Times New Roman"/>
          <w:color w:val="222222"/>
          <w:sz w:val="24"/>
          <w:szCs w:val="24"/>
          <w:shd w:val="clear" w:color="auto" w:fill="FFFFFF"/>
        </w:rPr>
        <w:t>cuidado</w:t>
      </w:r>
      <w:r w:rsidR="00493DF4" w:rsidRPr="00C2288A">
        <w:rPr>
          <w:rFonts w:ascii="Times New Roman" w:hAnsi="Times New Roman" w:cs="Times New Roman"/>
          <w:color w:val="222222"/>
          <w:sz w:val="24"/>
          <w:szCs w:val="24"/>
          <w:shd w:val="clear" w:color="auto" w:fill="FFFFFF"/>
        </w:rPr>
        <w:t xml:space="preserve"> aunque no sea intencional. En el mundo de las infracciones administrativas a veces sí, pero pocas veces, sí que te puedes encontrar con alguna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que sea intencional: es decir, alguien  qu</w:t>
      </w:r>
      <w:r w:rsidR="00E64A66" w:rsidRPr="00C2288A">
        <w:rPr>
          <w:rFonts w:ascii="Times New Roman" w:hAnsi="Times New Roman" w:cs="Times New Roman"/>
          <w:color w:val="222222"/>
          <w:sz w:val="24"/>
          <w:szCs w:val="24"/>
          <w:shd w:val="clear" w:color="auto" w:fill="FFFFFF"/>
        </w:rPr>
        <w:t>e decidió hacer una campaña y</w:t>
      </w:r>
      <w:r w:rsidR="00493DF4" w:rsidRPr="00C2288A">
        <w:rPr>
          <w:rFonts w:ascii="Times New Roman" w:hAnsi="Times New Roman" w:cs="Times New Roman"/>
          <w:color w:val="222222"/>
          <w:sz w:val="24"/>
          <w:szCs w:val="24"/>
          <w:shd w:val="clear" w:color="auto" w:fill="FFFFFF"/>
        </w:rPr>
        <w:t xml:space="preserve"> decidió tratar</w:t>
      </w:r>
      <w:r w:rsidR="00E64A66" w:rsidRPr="00C2288A">
        <w:rPr>
          <w:rFonts w:ascii="Times New Roman" w:hAnsi="Times New Roman" w:cs="Times New Roman"/>
          <w:color w:val="222222"/>
          <w:sz w:val="24"/>
          <w:szCs w:val="24"/>
          <w:shd w:val="clear" w:color="auto" w:fill="FFFFFF"/>
        </w:rPr>
        <w:t xml:space="preserve"> unos datos</w:t>
      </w:r>
      <w:r w:rsidR="00493DF4" w:rsidRPr="00C2288A">
        <w:rPr>
          <w:rFonts w:ascii="Times New Roman" w:hAnsi="Times New Roman" w:cs="Times New Roman"/>
          <w:color w:val="222222"/>
          <w:sz w:val="24"/>
          <w:szCs w:val="24"/>
          <w:shd w:val="clear" w:color="auto" w:fill="FFFFFF"/>
        </w:rPr>
        <w:t xml:space="preserve"> conociendo el riesgo de la </w:t>
      </w:r>
      <w:r w:rsidR="008D3338" w:rsidRPr="00C2288A">
        <w:rPr>
          <w:rFonts w:ascii="Times New Roman" w:hAnsi="Times New Roman" w:cs="Times New Roman"/>
          <w:color w:val="222222"/>
          <w:sz w:val="24"/>
          <w:szCs w:val="24"/>
          <w:shd w:val="clear" w:color="auto" w:fill="FFFFFF"/>
        </w:rPr>
        <w:t>infracción</w:t>
      </w:r>
      <w:r w:rsidR="00493DF4" w:rsidRPr="00C2288A">
        <w:rPr>
          <w:rFonts w:ascii="Times New Roman" w:hAnsi="Times New Roman" w:cs="Times New Roman"/>
          <w:color w:val="222222"/>
          <w:sz w:val="24"/>
          <w:szCs w:val="24"/>
          <w:shd w:val="clear" w:color="auto" w:fill="FFFFFF"/>
        </w:rPr>
        <w:t xml:space="preserve"> pero esperando obtener un beneficio económico mucho mayor que el derivado de la sanción que se le podía</w:t>
      </w:r>
      <w:r w:rsidR="00E64A66" w:rsidRPr="00C2288A">
        <w:rPr>
          <w:rFonts w:ascii="Times New Roman" w:hAnsi="Times New Roman" w:cs="Times New Roman"/>
          <w:color w:val="222222"/>
          <w:sz w:val="24"/>
          <w:szCs w:val="24"/>
          <w:shd w:val="clear" w:color="auto" w:fill="FFFFFF"/>
        </w:rPr>
        <w:t xml:space="preserve"> imponer o</w:t>
      </w:r>
      <w:r w:rsidR="00493DF4" w:rsidRPr="00C2288A">
        <w:rPr>
          <w:rFonts w:ascii="Times New Roman" w:hAnsi="Times New Roman" w:cs="Times New Roman"/>
          <w:color w:val="222222"/>
          <w:sz w:val="24"/>
          <w:szCs w:val="24"/>
          <w:shd w:val="clear" w:color="auto" w:fill="FFFFFF"/>
        </w:rPr>
        <w:t xml:space="preserve"> pensando que tal vez no habría una sanción </w:t>
      </w:r>
      <w:r w:rsidR="00A3392E" w:rsidRPr="00C2288A">
        <w:rPr>
          <w:rFonts w:ascii="Times New Roman" w:hAnsi="Times New Roman" w:cs="Times New Roman"/>
          <w:color w:val="222222"/>
          <w:sz w:val="24"/>
          <w:szCs w:val="24"/>
          <w:shd w:val="clear" w:color="auto" w:fill="FFFFFF"/>
        </w:rPr>
        <w:t>jamás</w:t>
      </w:r>
      <w:r w:rsidR="00493DF4"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 xml:space="preserve"> Por</w:t>
      </w:r>
      <w:r w:rsidR="00493DF4" w:rsidRPr="00C2288A">
        <w:rPr>
          <w:rFonts w:ascii="Times New Roman" w:hAnsi="Times New Roman" w:cs="Times New Roman"/>
          <w:color w:val="222222"/>
          <w:sz w:val="24"/>
          <w:szCs w:val="24"/>
          <w:shd w:val="clear" w:color="auto" w:fill="FFFFFF"/>
        </w:rPr>
        <w:t xml:space="preserve"> tanto, ese es un ámbito. Después, </w:t>
      </w:r>
      <w:r w:rsidR="00447A6A" w:rsidRPr="00C2288A">
        <w:rPr>
          <w:rFonts w:ascii="Times New Roman" w:hAnsi="Times New Roman" w:cs="Times New Roman"/>
          <w:color w:val="222222"/>
          <w:sz w:val="24"/>
          <w:szCs w:val="24"/>
          <w:shd w:val="clear" w:color="auto" w:fill="FFFFFF"/>
        </w:rPr>
        <w:t>está el ámbito de la</w:t>
      </w:r>
      <w:r w:rsidR="00A3392E" w:rsidRPr="00C2288A">
        <w:rPr>
          <w:rFonts w:ascii="Times New Roman" w:hAnsi="Times New Roman" w:cs="Times New Roman"/>
          <w:color w:val="222222"/>
          <w:sz w:val="24"/>
          <w:szCs w:val="24"/>
          <w:shd w:val="clear" w:color="auto" w:fill="FFFFFF"/>
        </w:rPr>
        <w:t>s</w:t>
      </w:r>
      <w:r w:rsidR="00447A6A" w:rsidRPr="00C2288A">
        <w:rPr>
          <w:rFonts w:ascii="Times New Roman" w:hAnsi="Times New Roman" w:cs="Times New Roman"/>
          <w:color w:val="222222"/>
          <w:sz w:val="24"/>
          <w:szCs w:val="24"/>
          <w:shd w:val="clear" w:color="auto" w:fill="FFFFFF"/>
        </w:rPr>
        <w:t xml:space="preserve"> </w:t>
      </w:r>
      <w:r w:rsidR="00A3392E" w:rsidRPr="00C2288A">
        <w:rPr>
          <w:rFonts w:ascii="Times New Roman" w:hAnsi="Times New Roman" w:cs="Times New Roman"/>
          <w:color w:val="222222"/>
          <w:sz w:val="24"/>
          <w:szCs w:val="24"/>
          <w:shd w:val="clear" w:color="auto" w:fill="FFFFFF"/>
        </w:rPr>
        <w:t>relaciones</w:t>
      </w:r>
      <w:r w:rsidR="00447A6A" w:rsidRPr="00C2288A">
        <w:rPr>
          <w:rFonts w:ascii="Times New Roman" w:hAnsi="Times New Roman" w:cs="Times New Roman"/>
          <w:color w:val="222222"/>
          <w:sz w:val="24"/>
          <w:szCs w:val="24"/>
          <w:shd w:val="clear" w:color="auto" w:fill="FFFFFF"/>
        </w:rPr>
        <w:t xml:space="preserve"> interpersonales.</w:t>
      </w:r>
    </w:p>
    <w:p w14:paraId="5897C99F" w14:textId="77777777" w:rsidR="00F62643" w:rsidRPr="00C2288A" w:rsidRDefault="00F62643" w:rsidP="00F62643">
      <w:pPr>
        <w:pStyle w:val="Heading2"/>
        <w:rPr>
          <w:rFonts w:hint="eastAsia"/>
          <w:shd w:val="clear" w:color="auto" w:fill="FFFFFF"/>
        </w:rPr>
      </w:pPr>
      <w:r>
        <w:rPr>
          <w:shd w:val="clear" w:color="auto" w:fill="FFFFFF"/>
        </w:rPr>
        <w:t>El entorno más próximo. Los colegios y los menores</w:t>
      </w:r>
    </w:p>
    <w:p w14:paraId="521EB752" w14:textId="77777777" w:rsidR="00447A6A" w:rsidRPr="00C2288A" w:rsidRDefault="0083710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Ahí</w:t>
      </w:r>
      <w:r w:rsidR="00E64A66" w:rsidRPr="00C2288A">
        <w:rPr>
          <w:rFonts w:ascii="Times New Roman" w:hAnsi="Times New Roman" w:cs="Times New Roman"/>
          <w:b/>
          <w:color w:val="222222"/>
          <w:sz w:val="24"/>
          <w:szCs w:val="24"/>
          <w:shd w:val="clear" w:color="auto" w:fill="FFFFFF"/>
        </w:rPr>
        <w:t xml:space="preserve"> podríamos hablar de</w:t>
      </w:r>
      <w:r w:rsidR="00447A6A" w:rsidRPr="00C2288A">
        <w:rPr>
          <w:rFonts w:ascii="Times New Roman" w:hAnsi="Times New Roman" w:cs="Times New Roman"/>
          <w:b/>
          <w:color w:val="222222"/>
          <w:sz w:val="24"/>
          <w:szCs w:val="24"/>
          <w:shd w:val="clear" w:color="auto" w:fill="FFFFFF"/>
        </w:rPr>
        <w:t xml:space="preserve"> delitos…</w:t>
      </w:r>
    </w:p>
    <w:p w14:paraId="7F6BA777" w14:textId="77777777" w:rsidR="00E64A66" w:rsidRPr="00C2288A" w:rsidRDefault="00447A6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Ahí están prosperando una serie de conductas que afectan a la intimidad y al honor que son particularmente </w:t>
      </w:r>
      <w:r w:rsidR="00E64A66" w:rsidRPr="00C2288A">
        <w:rPr>
          <w:rFonts w:ascii="Times New Roman" w:hAnsi="Times New Roman" w:cs="Times New Roman"/>
          <w:color w:val="222222"/>
          <w:sz w:val="24"/>
          <w:szCs w:val="24"/>
          <w:shd w:val="clear" w:color="auto" w:fill="FFFFFF"/>
        </w:rPr>
        <w:t>peculiares o dolorosas</w:t>
      </w:r>
      <w:r w:rsidRPr="00C2288A">
        <w:rPr>
          <w:rFonts w:ascii="Times New Roman" w:hAnsi="Times New Roman" w:cs="Times New Roman"/>
          <w:color w:val="222222"/>
          <w:sz w:val="24"/>
          <w:szCs w:val="24"/>
          <w:shd w:val="clear" w:color="auto" w:fill="FFFFFF"/>
        </w:rPr>
        <w:t xml:space="preserve"> porque demuestran una sociedad que no ha acabado de digerir muchas cosas. No ha acabado de digerir Int</w:t>
      </w:r>
      <w:r w:rsidR="00E64A66" w:rsidRPr="00C2288A">
        <w:rPr>
          <w:rFonts w:ascii="Times New Roman" w:hAnsi="Times New Roman" w:cs="Times New Roman"/>
          <w:color w:val="222222"/>
          <w:sz w:val="24"/>
          <w:szCs w:val="24"/>
          <w:shd w:val="clear" w:color="auto" w:fill="FFFFFF"/>
        </w:rPr>
        <w:t>ernet pero incluso no lo ha hecho</w:t>
      </w:r>
      <w:r w:rsidRPr="00C2288A">
        <w:rPr>
          <w:rFonts w:ascii="Times New Roman" w:hAnsi="Times New Roman" w:cs="Times New Roman"/>
          <w:color w:val="222222"/>
          <w:sz w:val="24"/>
          <w:szCs w:val="24"/>
          <w:shd w:val="clear" w:color="auto" w:fill="FFFFFF"/>
        </w:rPr>
        <w:t xml:space="preserve"> en lo que s</w:t>
      </w:r>
      <w:r w:rsidR="00A3392E" w:rsidRPr="00C2288A">
        <w:rPr>
          <w:rFonts w:ascii="Times New Roman" w:hAnsi="Times New Roman" w:cs="Times New Roman"/>
          <w:color w:val="222222"/>
          <w:sz w:val="24"/>
          <w:szCs w:val="24"/>
          <w:shd w:val="clear" w:color="auto" w:fill="FFFFFF"/>
        </w:rPr>
        <w:t>e refiere a las relaciones de gé</w:t>
      </w:r>
      <w:r w:rsidRPr="00C2288A">
        <w:rPr>
          <w:rFonts w:ascii="Times New Roman" w:hAnsi="Times New Roman" w:cs="Times New Roman"/>
          <w:color w:val="222222"/>
          <w:sz w:val="24"/>
          <w:szCs w:val="24"/>
          <w:shd w:val="clear" w:color="auto" w:fill="FFFFFF"/>
        </w:rPr>
        <w:t xml:space="preserve">nero o a las relaciones de odio. </w:t>
      </w:r>
    </w:p>
    <w:p w14:paraId="600488E6" w14:textId="77777777" w:rsidR="00E64A66" w:rsidRPr="00C2288A" w:rsidRDefault="00E64A6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qué te refieres exactamente?</w:t>
      </w:r>
    </w:p>
    <w:p w14:paraId="2904C562" w14:textId="77777777" w:rsidR="00824729" w:rsidRPr="00C2288A" w:rsidRDefault="00E64A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A3392E" w:rsidRPr="00C2288A">
        <w:rPr>
          <w:rFonts w:ascii="Times New Roman" w:hAnsi="Times New Roman" w:cs="Times New Roman"/>
          <w:color w:val="222222"/>
          <w:sz w:val="24"/>
          <w:szCs w:val="24"/>
          <w:shd w:val="clear" w:color="auto" w:fill="FFFFFF"/>
        </w:rPr>
        <w:t>or ejemplo a la cantidad de pá</w:t>
      </w:r>
      <w:r w:rsidR="00224170" w:rsidRPr="00C2288A">
        <w:rPr>
          <w:rFonts w:ascii="Times New Roman" w:hAnsi="Times New Roman" w:cs="Times New Roman"/>
          <w:color w:val="222222"/>
          <w:sz w:val="24"/>
          <w:szCs w:val="24"/>
          <w:shd w:val="clear" w:color="auto" w:fill="FFFFFF"/>
        </w:rPr>
        <w:t>ginas que existen en Internet donde maridos, novios —y lo digo en masculino conscientemente</w:t>
      </w:r>
      <w:r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—porque</w:t>
      </w:r>
      <w:r w:rsidR="000258C3">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por lo que yo sé</w:t>
      </w:r>
      <w:r w:rsidR="000258C3">
        <w:rPr>
          <w:rFonts w:ascii="Times New Roman" w:hAnsi="Times New Roman" w:cs="Times New Roman"/>
          <w:color w:val="222222"/>
          <w:sz w:val="24"/>
          <w:szCs w:val="24"/>
          <w:shd w:val="clear" w:color="auto" w:fill="FFFFFF"/>
        </w:rPr>
        <w:t>,</w:t>
      </w:r>
      <w:r w:rsidR="00A51251">
        <w:rPr>
          <w:rFonts w:ascii="Times New Roman" w:hAnsi="Times New Roman" w:cs="Times New Roman"/>
          <w:color w:val="222222"/>
          <w:sz w:val="24"/>
          <w:szCs w:val="24"/>
          <w:shd w:val="clear" w:color="auto" w:fill="FFFFFF"/>
        </w:rPr>
        <w:t xml:space="preserve"> la conducta femenina en esto</w:t>
      </w:r>
      <w:r w:rsidR="00224170" w:rsidRPr="00C2288A">
        <w:rPr>
          <w:rFonts w:ascii="Times New Roman" w:hAnsi="Times New Roman" w:cs="Times New Roman"/>
          <w:color w:val="222222"/>
          <w:sz w:val="24"/>
          <w:szCs w:val="24"/>
          <w:shd w:val="clear" w:color="auto" w:fill="FFFFFF"/>
        </w:rPr>
        <w:t xml:space="preserve"> es prácticamente episódica</w:t>
      </w:r>
      <w:r w:rsidRPr="00C2288A">
        <w:rPr>
          <w:rFonts w:ascii="Times New Roman" w:hAnsi="Times New Roman" w:cs="Times New Roman"/>
          <w:color w:val="222222"/>
          <w:sz w:val="24"/>
          <w:szCs w:val="24"/>
          <w:shd w:val="clear" w:color="auto" w:fill="FFFFFF"/>
        </w:rPr>
        <w:t>—</w:t>
      </w:r>
      <w:r w:rsidR="00224170" w:rsidRPr="00C2288A">
        <w:rPr>
          <w:rFonts w:ascii="Times New Roman" w:hAnsi="Times New Roman" w:cs="Times New Roman"/>
          <w:color w:val="222222"/>
          <w:sz w:val="24"/>
          <w:szCs w:val="24"/>
          <w:shd w:val="clear" w:color="auto" w:fill="FFFFFF"/>
        </w:rPr>
        <w:t xml:space="preserve"> </w:t>
      </w:r>
      <w:r w:rsidRPr="00C2288A">
        <w:rPr>
          <w:rFonts w:ascii="Times New Roman" w:hAnsi="Times New Roman" w:cs="Times New Roman"/>
          <w:color w:val="222222"/>
          <w:sz w:val="24"/>
          <w:szCs w:val="24"/>
          <w:shd w:val="clear" w:color="auto" w:fill="FFFFFF"/>
        </w:rPr>
        <w:t>p</w:t>
      </w:r>
      <w:r w:rsidR="00224170" w:rsidRPr="00C2288A">
        <w:rPr>
          <w:rFonts w:ascii="Times New Roman" w:hAnsi="Times New Roman" w:cs="Times New Roman"/>
          <w:color w:val="222222"/>
          <w:sz w:val="24"/>
          <w:szCs w:val="24"/>
          <w:shd w:val="clear" w:color="auto" w:fill="FFFFFF"/>
        </w:rPr>
        <w:t>or puro afán de venganza o de control exhibe la intimidad de otro. Es</w:t>
      </w:r>
      <w:r w:rsidR="00A3392E" w:rsidRPr="00C2288A">
        <w:rPr>
          <w:rFonts w:ascii="Times New Roman" w:hAnsi="Times New Roman" w:cs="Times New Roman"/>
          <w:color w:val="222222"/>
          <w:sz w:val="24"/>
          <w:szCs w:val="24"/>
          <w:shd w:val="clear" w:color="auto" w:fill="FFFFFF"/>
        </w:rPr>
        <w:t xml:space="preserve"> decir, un buen dí</w:t>
      </w:r>
      <w:r w:rsidR="00224170" w:rsidRPr="00C2288A">
        <w:rPr>
          <w:rFonts w:ascii="Times New Roman" w:hAnsi="Times New Roman" w:cs="Times New Roman"/>
          <w:color w:val="222222"/>
          <w:sz w:val="24"/>
          <w:szCs w:val="24"/>
          <w:shd w:val="clear" w:color="auto" w:fill="FFFFFF"/>
        </w:rPr>
        <w:t>a —y esto</w:t>
      </w:r>
      <w:r w:rsidR="000258C3">
        <w:rPr>
          <w:rFonts w:ascii="Times New Roman" w:hAnsi="Times New Roman" w:cs="Times New Roman"/>
          <w:color w:val="222222"/>
          <w:sz w:val="24"/>
          <w:szCs w:val="24"/>
          <w:shd w:val="clear" w:color="auto" w:fill="FFFFFF"/>
        </w:rPr>
        <w:t xml:space="preserve"> puede</w:t>
      </w:r>
      <w:r w:rsidR="00224170" w:rsidRPr="00C2288A">
        <w:rPr>
          <w:rFonts w:ascii="Times New Roman" w:hAnsi="Times New Roman" w:cs="Times New Roman"/>
          <w:color w:val="222222"/>
          <w:sz w:val="24"/>
          <w:szCs w:val="24"/>
          <w:shd w:val="clear" w:color="auto" w:fill="FFFFFF"/>
        </w:rPr>
        <w:t xml:space="preserve"> ocurrir entre adolescentes—una pareja decidió que p</w:t>
      </w:r>
      <w:r w:rsidR="00A3392E" w:rsidRPr="00C2288A">
        <w:rPr>
          <w:rFonts w:ascii="Times New Roman" w:hAnsi="Times New Roman" w:cs="Times New Roman"/>
          <w:color w:val="222222"/>
          <w:sz w:val="24"/>
          <w:szCs w:val="24"/>
          <w:shd w:val="clear" w:color="auto" w:fill="FFFFFF"/>
        </w:rPr>
        <w:t>arte de su intimidad sexual tení</w:t>
      </w:r>
      <w:r w:rsidR="00224170" w:rsidRPr="00C2288A">
        <w:rPr>
          <w:rFonts w:ascii="Times New Roman" w:hAnsi="Times New Roman" w:cs="Times New Roman"/>
          <w:color w:val="222222"/>
          <w:sz w:val="24"/>
          <w:szCs w:val="24"/>
          <w:shd w:val="clear" w:color="auto" w:fill="FFFFFF"/>
        </w:rPr>
        <w:t>a que ver con captar imágenes o tomarse fotografías o grabar un video</w:t>
      </w:r>
      <w:r w:rsidR="00227158" w:rsidRPr="00C2288A">
        <w:rPr>
          <w:rFonts w:ascii="Times New Roman" w:hAnsi="Times New Roman" w:cs="Times New Roman"/>
          <w:color w:val="222222"/>
          <w:sz w:val="24"/>
          <w:szCs w:val="24"/>
          <w:shd w:val="clear" w:color="auto" w:fill="FFFFFF"/>
        </w:rPr>
        <w:t xml:space="preserve"> e</w:t>
      </w:r>
      <w:r w:rsidR="00224170" w:rsidRPr="00C2288A">
        <w:rPr>
          <w:rFonts w:ascii="Times New Roman" w:hAnsi="Times New Roman" w:cs="Times New Roman"/>
          <w:color w:val="222222"/>
          <w:sz w:val="24"/>
          <w:szCs w:val="24"/>
          <w:shd w:val="clear" w:color="auto" w:fill="FFFFFF"/>
        </w:rPr>
        <w:t>n</w:t>
      </w:r>
      <w:r w:rsidR="00A3392E" w:rsidRPr="00C2288A">
        <w:rPr>
          <w:rFonts w:ascii="Times New Roman" w:hAnsi="Times New Roman" w:cs="Times New Roman"/>
          <w:color w:val="222222"/>
          <w:sz w:val="24"/>
          <w:szCs w:val="24"/>
          <w:shd w:val="clear" w:color="auto" w:fill="FFFFFF"/>
        </w:rPr>
        <w:t xml:space="preserve"> el marco de una relació</w:t>
      </w:r>
      <w:r w:rsidR="00224170" w:rsidRPr="00C2288A">
        <w:rPr>
          <w:rFonts w:ascii="Times New Roman" w:hAnsi="Times New Roman" w:cs="Times New Roman"/>
          <w:color w:val="222222"/>
          <w:sz w:val="24"/>
          <w:szCs w:val="24"/>
          <w:shd w:val="clear" w:color="auto" w:fill="FFFFFF"/>
        </w:rPr>
        <w:t>n de confia</w:t>
      </w:r>
      <w:r w:rsidR="00A3392E" w:rsidRPr="00C2288A">
        <w:rPr>
          <w:rFonts w:ascii="Times New Roman" w:hAnsi="Times New Roman" w:cs="Times New Roman"/>
          <w:color w:val="222222"/>
          <w:sz w:val="24"/>
          <w:szCs w:val="24"/>
          <w:shd w:val="clear" w:color="auto" w:fill="FFFFFF"/>
        </w:rPr>
        <w:t>n</w:t>
      </w:r>
      <w:r w:rsidR="00227158" w:rsidRPr="00C2288A">
        <w:rPr>
          <w:rFonts w:ascii="Times New Roman" w:hAnsi="Times New Roman" w:cs="Times New Roman"/>
          <w:color w:val="222222"/>
          <w:sz w:val="24"/>
          <w:szCs w:val="24"/>
          <w:shd w:val="clear" w:color="auto" w:fill="FFFFFF"/>
        </w:rPr>
        <w:t>za que traiciona uno de ellos. ¿Q</w:t>
      </w:r>
      <w:r w:rsidR="00224170" w:rsidRPr="00C2288A">
        <w:rPr>
          <w:rFonts w:ascii="Times New Roman" w:hAnsi="Times New Roman" w:cs="Times New Roman"/>
          <w:color w:val="222222"/>
          <w:sz w:val="24"/>
          <w:szCs w:val="24"/>
          <w:shd w:val="clear" w:color="auto" w:fill="FFFFFF"/>
        </w:rPr>
        <w:t>ué hace? Empezar a distribuir</w:t>
      </w:r>
      <w:r w:rsidR="00227158" w:rsidRPr="00C2288A">
        <w:rPr>
          <w:rFonts w:ascii="Times New Roman" w:hAnsi="Times New Roman" w:cs="Times New Roman"/>
          <w:color w:val="222222"/>
          <w:sz w:val="24"/>
          <w:szCs w:val="24"/>
          <w:shd w:val="clear" w:color="auto" w:fill="FFFFFF"/>
        </w:rPr>
        <w:t xml:space="preserve"> esas imágenes</w:t>
      </w:r>
      <w:r w:rsidR="00824729" w:rsidRPr="00C2288A">
        <w:rPr>
          <w:rFonts w:ascii="Times New Roman" w:hAnsi="Times New Roman" w:cs="Times New Roman"/>
          <w:color w:val="222222"/>
          <w:sz w:val="24"/>
          <w:szCs w:val="24"/>
          <w:shd w:val="clear" w:color="auto" w:fill="FFFFFF"/>
        </w:rPr>
        <w:t xml:space="preserve"> por WhatsApp, subirlas a Inte</w:t>
      </w:r>
      <w:r w:rsidR="00A3392E" w:rsidRPr="00C2288A">
        <w:rPr>
          <w:rFonts w:ascii="Times New Roman" w:hAnsi="Times New Roman" w:cs="Times New Roman"/>
          <w:color w:val="222222"/>
          <w:sz w:val="24"/>
          <w:szCs w:val="24"/>
          <w:shd w:val="clear" w:color="auto" w:fill="FFFFFF"/>
        </w:rPr>
        <w:t>r</w:t>
      </w:r>
      <w:r w:rsidR="00227158" w:rsidRPr="00C2288A">
        <w:rPr>
          <w:rFonts w:ascii="Times New Roman" w:hAnsi="Times New Roman" w:cs="Times New Roman"/>
          <w:color w:val="222222"/>
          <w:sz w:val="24"/>
          <w:szCs w:val="24"/>
          <w:shd w:val="clear" w:color="auto" w:fill="FFFFFF"/>
        </w:rPr>
        <w:t>net, etc</w:t>
      </w:r>
      <w:r w:rsidR="00824729" w:rsidRPr="00C2288A">
        <w:rPr>
          <w:rFonts w:ascii="Times New Roman" w:hAnsi="Times New Roman" w:cs="Times New Roman"/>
          <w:color w:val="222222"/>
          <w:sz w:val="24"/>
          <w:szCs w:val="24"/>
          <w:shd w:val="clear" w:color="auto" w:fill="FFFFFF"/>
        </w:rPr>
        <w:t xml:space="preserve">. </w:t>
      </w:r>
    </w:p>
    <w:p w14:paraId="371514AC"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eso</w:t>
      </w:r>
      <w:r w:rsidR="00227158" w:rsidRPr="00C2288A">
        <w:rPr>
          <w:rFonts w:ascii="Times New Roman" w:hAnsi="Times New Roman" w:cs="Times New Roman"/>
          <w:b/>
          <w:color w:val="222222"/>
          <w:sz w:val="24"/>
          <w:szCs w:val="24"/>
          <w:shd w:val="clear" w:color="auto" w:fill="FFFFFF"/>
        </w:rPr>
        <w:t xml:space="preserve"> no es legal…</w:t>
      </w:r>
    </w:p>
    <w:p w14:paraId="3EC6DCAE" w14:textId="77777777" w:rsidR="00824729"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 no. No es legal. En España ahora eso es un de</w:t>
      </w:r>
      <w:r w:rsidR="00A3392E" w:rsidRPr="00C2288A">
        <w:rPr>
          <w:rFonts w:ascii="Times New Roman" w:hAnsi="Times New Roman" w:cs="Times New Roman"/>
          <w:color w:val="222222"/>
          <w:sz w:val="24"/>
          <w:szCs w:val="24"/>
          <w:shd w:val="clear" w:color="auto" w:fill="FFFFFF"/>
        </w:rPr>
        <w:t>lito contra la intimidad. Tambié</w:t>
      </w:r>
      <w:r w:rsidRPr="00C2288A">
        <w:rPr>
          <w:rFonts w:ascii="Times New Roman" w:hAnsi="Times New Roman" w:cs="Times New Roman"/>
          <w:color w:val="222222"/>
          <w:sz w:val="24"/>
          <w:szCs w:val="24"/>
          <w:shd w:val="clear" w:color="auto" w:fill="FFFFFF"/>
        </w:rPr>
        <w:t xml:space="preserve">n se producen situaciones,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cercanas al odio, de vejaciones, insultos, injurias, calumnias, ataques contra el honor de las personas porque parece que con 140 caracteres en Twitter o en Facebook uno pueda decir de todo y no pasa </w:t>
      </w:r>
      <w:r w:rsidR="00A51251">
        <w:rPr>
          <w:rFonts w:ascii="Times New Roman" w:hAnsi="Times New Roman" w:cs="Times New Roman"/>
          <w:color w:val="222222"/>
          <w:sz w:val="24"/>
          <w:szCs w:val="24"/>
          <w:shd w:val="clear" w:color="auto" w:fill="FFFFFF"/>
        </w:rPr>
        <w:t>nada. E</w:t>
      </w:r>
      <w:r w:rsidRPr="00C2288A">
        <w:rPr>
          <w:rFonts w:ascii="Times New Roman" w:hAnsi="Times New Roman" w:cs="Times New Roman"/>
          <w:color w:val="222222"/>
          <w:sz w:val="24"/>
          <w:szCs w:val="24"/>
          <w:shd w:val="clear" w:color="auto" w:fill="FFFFFF"/>
        </w:rPr>
        <w:t xml:space="preserve">sto afecta a la convivencia. Hay un tipo de conducta también, sigo en las relaciones entre personas, que son las conductas derivadas del desconocimiento, y las </w:t>
      </w:r>
      <w:r w:rsidR="00D1640D"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significativas, afectan a menores. La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conocida se llama </w:t>
      </w:r>
      <w:r w:rsidRPr="00C2288A">
        <w:rPr>
          <w:rFonts w:ascii="Times New Roman" w:hAnsi="Times New Roman" w:cs="Times New Roman"/>
          <w:i/>
          <w:color w:val="222222"/>
          <w:sz w:val="24"/>
          <w:szCs w:val="24"/>
          <w:shd w:val="clear" w:color="auto" w:fill="FFFFFF"/>
        </w:rPr>
        <w:t>oversharing</w:t>
      </w:r>
      <w:r w:rsidRPr="00C2288A">
        <w:rPr>
          <w:rFonts w:ascii="Times New Roman" w:hAnsi="Times New Roman" w:cs="Times New Roman"/>
          <w:color w:val="222222"/>
          <w:sz w:val="24"/>
          <w:szCs w:val="24"/>
          <w:shd w:val="clear" w:color="auto" w:fill="FFFFFF"/>
        </w:rPr>
        <w:t xml:space="preserve"> o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Consiste en la conducta de aquellos que, no solo se exponen a ellos mismos lo cual uno puede ser libre si es mayor de edad, pero sobreexponen a sus hijos. Hablamos de esa pareja que la primera foto que puso de su hijo en Facebook era la ecografía. </w:t>
      </w:r>
    </w:p>
    <w:p w14:paraId="6E0CE303" w14:textId="77777777" w:rsidR="00824729" w:rsidRPr="00C2288A" w:rsidRDefault="00824729"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Lo hemos visto mucho eso…</w:t>
      </w:r>
    </w:p>
    <w:p w14:paraId="7F6DE831" w14:textId="77777777" w:rsidR="00D1640D" w:rsidRPr="00C2288A" w:rsidRDefault="00824729"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 después de modo constante y reiterado, sin ningún tipo de protección, sin ningún tipo de canal, sin ningún tipo de filtro siguió subiendo fotos de ese niño de manera constante y que podía</w:t>
      </w:r>
      <w:r w:rsidR="00227158" w:rsidRPr="00C2288A">
        <w:rPr>
          <w:rFonts w:ascii="Times New Roman" w:hAnsi="Times New Roman" w:cs="Times New Roman"/>
          <w:color w:val="222222"/>
          <w:sz w:val="24"/>
          <w:szCs w:val="24"/>
          <w:shd w:val="clear" w:color="auto" w:fill="FFFFFF"/>
        </w:rPr>
        <w:t xml:space="preserve"> ver cualquiera en Facebook</w:t>
      </w:r>
      <w:r w:rsidRPr="00C2288A">
        <w:rPr>
          <w:rFonts w:ascii="Times New Roman" w:hAnsi="Times New Roman" w:cs="Times New Roman"/>
          <w:color w:val="222222"/>
          <w:sz w:val="24"/>
          <w:szCs w:val="24"/>
          <w:shd w:val="clear" w:color="auto" w:fill="FFFFFF"/>
        </w:rPr>
        <w:t xml:space="preserve">. En España no sé si se implantó pero en Estados Unidos </w:t>
      </w:r>
      <w:r w:rsidR="00D1640D" w:rsidRPr="00C2288A">
        <w:rPr>
          <w:rFonts w:ascii="Times New Roman" w:hAnsi="Times New Roman" w:cs="Times New Roman"/>
          <w:color w:val="222222"/>
          <w:sz w:val="24"/>
          <w:szCs w:val="24"/>
          <w:shd w:val="clear" w:color="auto" w:fill="FFFFFF"/>
        </w:rPr>
        <w:t>F</w:t>
      </w:r>
      <w:r w:rsidR="00227158" w:rsidRPr="00C2288A">
        <w:rPr>
          <w:rFonts w:ascii="Times New Roman" w:hAnsi="Times New Roman" w:cs="Times New Roman"/>
          <w:color w:val="222222"/>
          <w:sz w:val="24"/>
          <w:szCs w:val="24"/>
          <w:shd w:val="clear" w:color="auto" w:fill="FFFFFF"/>
        </w:rPr>
        <w:t>acebook</w:t>
      </w:r>
      <w:r w:rsidR="00D1640D" w:rsidRPr="00C2288A">
        <w:rPr>
          <w:rFonts w:ascii="Times New Roman" w:hAnsi="Times New Roman" w:cs="Times New Roman"/>
          <w:color w:val="222222"/>
          <w:sz w:val="24"/>
          <w:szCs w:val="24"/>
          <w:shd w:val="clear" w:color="auto" w:fill="FFFFFF"/>
        </w:rPr>
        <w:t xml:space="preserve"> llegó a desarrollar una política de álbumes privados  para fotos familiares.</w:t>
      </w:r>
    </w:p>
    <w:p w14:paraId="3671949D" w14:textId="77777777" w:rsidR="00D1640D" w:rsidRPr="00C2288A" w:rsidRDefault="00D1640D"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Grupos cerrados…</w:t>
      </w:r>
    </w:p>
    <w:p w14:paraId="3E5F2BC5" w14:textId="77777777" w:rsidR="00156020" w:rsidRPr="00C2288A" w:rsidRDefault="00D1640D"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Sí. Precisamente porque se dieron cuenta</w:t>
      </w:r>
      <w:r w:rsidR="00A51251">
        <w:rPr>
          <w:rFonts w:ascii="Times New Roman" w:hAnsi="Times New Roman" w:cs="Times New Roman"/>
          <w:color w:val="222222"/>
          <w:sz w:val="24"/>
          <w:szCs w:val="24"/>
          <w:shd w:val="clear" w:color="auto" w:fill="FFFFFF"/>
        </w:rPr>
        <w:t xml:space="preserve"> de</w:t>
      </w:r>
      <w:r w:rsidRPr="00C2288A">
        <w:rPr>
          <w:rFonts w:ascii="Times New Roman" w:hAnsi="Times New Roman" w:cs="Times New Roman"/>
          <w:color w:val="222222"/>
          <w:sz w:val="24"/>
          <w:szCs w:val="24"/>
          <w:shd w:val="clear" w:color="auto" w:fill="FFFFFF"/>
        </w:rPr>
        <w:t xml:space="preserve"> que esto era un problema pero eso también lo hacen los colegios. </w:t>
      </w:r>
      <w:r w:rsidR="00837108" w:rsidRPr="00C2288A">
        <w:rPr>
          <w:rFonts w:ascii="Times New Roman" w:hAnsi="Times New Roman" w:cs="Times New Roman"/>
          <w:color w:val="222222"/>
          <w:sz w:val="24"/>
          <w:szCs w:val="24"/>
          <w:shd w:val="clear" w:color="auto" w:fill="FFFFFF"/>
        </w:rPr>
        <w:t xml:space="preserve">Yo te recomiendo que busques por curiosidad en You Tube un video de un colegio que se llama Mendoza y que todo el </w:t>
      </w:r>
      <w:r w:rsidR="00A51251">
        <w:rPr>
          <w:rFonts w:ascii="Times New Roman" w:hAnsi="Times New Roman" w:cs="Times New Roman"/>
          <w:color w:val="222222"/>
          <w:sz w:val="24"/>
          <w:szCs w:val="24"/>
          <w:shd w:val="clear" w:color="auto" w:fill="FFFFFF"/>
        </w:rPr>
        <w:t>mundo ha parodiado</w:t>
      </w:r>
      <w:r w:rsidR="00837108" w:rsidRPr="00C2288A">
        <w:rPr>
          <w:rFonts w:ascii="Times New Roman" w:hAnsi="Times New Roman" w:cs="Times New Roman"/>
          <w:color w:val="222222"/>
          <w:sz w:val="24"/>
          <w:szCs w:val="24"/>
          <w:shd w:val="clear" w:color="auto" w:fill="FFFFFF"/>
        </w:rPr>
        <w:t>. Es un colegio que decide que para promocionar al cole estaría muy bien que los chiquitos grabasen una especie</w:t>
      </w:r>
      <w:r w:rsidR="00227158" w:rsidRPr="00C2288A">
        <w:rPr>
          <w:rFonts w:ascii="Times New Roman" w:hAnsi="Times New Roman" w:cs="Times New Roman"/>
          <w:color w:val="222222"/>
          <w:sz w:val="24"/>
          <w:szCs w:val="24"/>
          <w:shd w:val="clear" w:color="auto" w:fill="FFFFFF"/>
        </w:rPr>
        <w:t xml:space="preserve"> de</w:t>
      </w:r>
      <w:r w:rsidR="00837108" w:rsidRPr="00C2288A">
        <w:rPr>
          <w:rFonts w:ascii="Times New Roman" w:hAnsi="Times New Roman" w:cs="Times New Roman"/>
          <w:color w:val="222222"/>
          <w:sz w:val="24"/>
          <w:szCs w:val="24"/>
          <w:shd w:val="clear" w:color="auto" w:fill="FFFFFF"/>
        </w:rPr>
        <w:t xml:space="preserve">  lipdub y rap. El </w:t>
      </w:r>
      <w:r w:rsidR="00227158" w:rsidRPr="00C2288A">
        <w:rPr>
          <w:rFonts w:ascii="Times New Roman" w:hAnsi="Times New Roman" w:cs="Times New Roman"/>
          <w:color w:val="222222"/>
          <w:sz w:val="24"/>
          <w:szCs w:val="24"/>
          <w:shd w:val="clear" w:color="auto" w:fill="FFFFFF"/>
        </w:rPr>
        <w:t>rap</w:t>
      </w:r>
      <w:r w:rsidR="00837108" w:rsidRPr="00C2288A">
        <w:rPr>
          <w:rFonts w:ascii="Times New Roman" w:hAnsi="Times New Roman" w:cs="Times New Roman"/>
          <w:color w:val="222222"/>
          <w:sz w:val="24"/>
          <w:szCs w:val="24"/>
          <w:shd w:val="clear" w:color="auto" w:fill="FFFFFF"/>
        </w:rPr>
        <w:t xml:space="preserve"> ha sido vis</w:t>
      </w:r>
      <w:r w:rsidR="00227158" w:rsidRPr="00C2288A">
        <w:rPr>
          <w:rFonts w:ascii="Times New Roman" w:hAnsi="Times New Roman" w:cs="Times New Roman"/>
          <w:color w:val="222222"/>
          <w:sz w:val="24"/>
          <w:szCs w:val="24"/>
          <w:shd w:val="clear" w:color="auto" w:fill="FFFFFF"/>
        </w:rPr>
        <w:t>itado por millones de personas</w:t>
      </w:r>
      <w:r w:rsidR="00837108" w:rsidRPr="00C2288A">
        <w:rPr>
          <w:rFonts w:ascii="Times New Roman" w:hAnsi="Times New Roman" w:cs="Times New Roman"/>
          <w:color w:val="222222"/>
          <w:sz w:val="24"/>
          <w:szCs w:val="24"/>
          <w:shd w:val="clear" w:color="auto" w:fill="FFFFFF"/>
        </w:rPr>
        <w:t>.</w:t>
      </w:r>
      <w:r w:rsidR="00227158" w:rsidRPr="00C2288A">
        <w:rPr>
          <w:rFonts w:ascii="Times New Roman" w:hAnsi="Times New Roman" w:cs="Times New Roman"/>
          <w:color w:val="222222"/>
          <w:sz w:val="24"/>
          <w:szCs w:val="24"/>
          <w:shd w:val="clear" w:color="auto" w:fill="FFFFFF"/>
        </w:rPr>
        <w:t xml:space="preserve"> V</w:t>
      </w:r>
      <w:r w:rsidR="00837108" w:rsidRPr="00C2288A">
        <w:rPr>
          <w:rFonts w:ascii="Times New Roman" w:hAnsi="Times New Roman" w:cs="Times New Roman"/>
          <w:color w:val="222222"/>
          <w:sz w:val="24"/>
          <w:szCs w:val="24"/>
          <w:shd w:val="clear" w:color="auto" w:fill="FFFFFF"/>
        </w:rPr>
        <w:t>isto en perspectiva puede incluso parecer una cosa hasta simpática que ha</w:t>
      </w:r>
      <w:r w:rsidR="00A3392E" w:rsidRPr="00C2288A">
        <w:rPr>
          <w:rFonts w:ascii="Times New Roman" w:hAnsi="Times New Roman" w:cs="Times New Roman"/>
          <w:color w:val="222222"/>
          <w:sz w:val="24"/>
          <w:szCs w:val="24"/>
          <w:shd w:val="clear" w:color="auto" w:fill="FFFFFF"/>
        </w:rPr>
        <w:t xml:space="preserve"> potenciado al colegio pero a mí</w:t>
      </w:r>
      <w:r w:rsidR="00837108" w:rsidRPr="00C2288A">
        <w:rPr>
          <w:rFonts w:ascii="Times New Roman" w:hAnsi="Times New Roman" w:cs="Times New Roman"/>
          <w:color w:val="222222"/>
          <w:sz w:val="24"/>
          <w:szCs w:val="24"/>
          <w:shd w:val="clear" w:color="auto" w:fill="FFFFFF"/>
        </w:rPr>
        <w:t xml:space="preserve"> no me lo parece. Son los colegios los que hacen subir videos</w:t>
      </w:r>
      <w:r w:rsidR="00156020" w:rsidRPr="00C2288A">
        <w:rPr>
          <w:rFonts w:ascii="Times New Roman" w:hAnsi="Times New Roman" w:cs="Times New Roman"/>
          <w:color w:val="222222"/>
          <w:sz w:val="24"/>
          <w:szCs w:val="24"/>
          <w:shd w:val="clear" w:color="auto" w:fill="FFFFFF"/>
        </w:rPr>
        <w:t xml:space="preserve"> de los niños haciendo deporte en el gimnasio o bai</w:t>
      </w:r>
      <w:r w:rsidR="00227158" w:rsidRPr="00C2288A">
        <w:rPr>
          <w:rFonts w:ascii="Times New Roman" w:hAnsi="Times New Roman" w:cs="Times New Roman"/>
          <w:color w:val="222222"/>
          <w:sz w:val="24"/>
          <w:szCs w:val="24"/>
          <w:shd w:val="clear" w:color="auto" w:fill="FFFFFF"/>
        </w:rPr>
        <w:t>lando o haciendo quien sabe qué</w:t>
      </w:r>
      <w:r w:rsidR="00156020" w:rsidRPr="00C2288A">
        <w:rPr>
          <w:rFonts w:ascii="Times New Roman" w:hAnsi="Times New Roman" w:cs="Times New Roman"/>
          <w:color w:val="222222"/>
          <w:sz w:val="24"/>
          <w:szCs w:val="24"/>
          <w:shd w:val="clear" w:color="auto" w:fill="FFFFFF"/>
        </w:rPr>
        <w:t xml:space="preserve"> y esto, nuestra sociedad no lo valora como una exposición de la imagen y de la intimidad.</w:t>
      </w:r>
    </w:p>
    <w:p w14:paraId="641EEB26"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todo esto</w:t>
      </w:r>
      <w:r w:rsidR="00227158" w:rsidRPr="00C2288A">
        <w:rPr>
          <w:rFonts w:ascii="Times New Roman" w:hAnsi="Times New Roman" w:cs="Times New Roman"/>
          <w:b/>
          <w:color w:val="222222"/>
          <w:sz w:val="24"/>
          <w:szCs w:val="24"/>
          <w:shd w:val="clear" w:color="auto" w:fill="FFFFFF"/>
        </w:rPr>
        <w:t xml:space="preserve"> que mencionas también estaría</w:t>
      </w:r>
      <w:r w:rsidRPr="00C2288A">
        <w:rPr>
          <w:rFonts w:ascii="Times New Roman" w:hAnsi="Times New Roman" w:cs="Times New Roman"/>
          <w:b/>
          <w:color w:val="222222"/>
          <w:sz w:val="24"/>
          <w:szCs w:val="24"/>
          <w:shd w:val="clear" w:color="auto" w:fill="FFFFFF"/>
        </w:rPr>
        <w:t xml:space="preserve"> fuera de la ley…</w:t>
      </w:r>
    </w:p>
    <w:p w14:paraId="112FEEB1" w14:textId="77777777" w:rsidR="00156020" w:rsidRPr="00C2288A" w:rsidRDefault="0022715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D</w:t>
      </w:r>
      <w:r w:rsidR="00156020" w:rsidRPr="00C2288A">
        <w:rPr>
          <w:rFonts w:ascii="Times New Roman" w:hAnsi="Times New Roman" w:cs="Times New Roman"/>
          <w:color w:val="222222"/>
          <w:sz w:val="24"/>
          <w:szCs w:val="24"/>
          <w:shd w:val="clear" w:color="auto" w:fill="FFFFFF"/>
        </w:rPr>
        <w:t>esde luego, si no obtuviste el consentimiento paterno debería estar fuera de la ley.</w:t>
      </w:r>
    </w:p>
    <w:p w14:paraId="76E4C6A0" w14:textId="77777777" w:rsidR="00156020" w:rsidRPr="00C2288A" w:rsidRDefault="00156020"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esto de oficio no se persigue</w:t>
      </w:r>
      <w:r w:rsidR="00227158" w:rsidRPr="00C2288A">
        <w:rPr>
          <w:rFonts w:ascii="Times New Roman" w:hAnsi="Times New Roman" w:cs="Times New Roman"/>
          <w:b/>
          <w:color w:val="222222"/>
          <w:sz w:val="24"/>
          <w:szCs w:val="24"/>
          <w:shd w:val="clear" w:color="auto" w:fill="FFFFFF"/>
        </w:rPr>
        <w:t>. Es decir</w:t>
      </w:r>
      <w:r w:rsidRPr="00C2288A">
        <w:rPr>
          <w:rFonts w:ascii="Times New Roman" w:hAnsi="Times New Roman" w:cs="Times New Roman"/>
          <w:b/>
          <w:color w:val="222222"/>
          <w:sz w:val="24"/>
          <w:szCs w:val="24"/>
          <w:shd w:val="clear" w:color="auto" w:fill="FFFFFF"/>
        </w:rPr>
        <w:t xml:space="preserve"> si no hay una denuncia</w:t>
      </w:r>
      <w:r w:rsidR="00227158" w:rsidRPr="00C2288A">
        <w:rPr>
          <w:rFonts w:ascii="Times New Roman" w:hAnsi="Times New Roman" w:cs="Times New Roman"/>
          <w:b/>
          <w:color w:val="222222"/>
          <w:sz w:val="24"/>
          <w:szCs w:val="24"/>
          <w:shd w:val="clear" w:color="auto" w:fill="FFFFFF"/>
        </w:rPr>
        <w:t>...</w:t>
      </w:r>
    </w:p>
    <w:p w14:paraId="41A4EF85" w14:textId="77777777" w:rsidR="00137548" w:rsidRDefault="002B1B6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Verás, un menor de 14 años puede consentir sobre el uso de sus datos. Pero</w:t>
      </w:r>
      <w:r w:rsidR="00A3392E" w:rsidRPr="00C2288A">
        <w:rPr>
          <w:rFonts w:ascii="Times New Roman" w:hAnsi="Times New Roman" w:cs="Times New Roman"/>
          <w:color w:val="222222"/>
          <w:sz w:val="24"/>
          <w:szCs w:val="24"/>
          <w:shd w:val="clear" w:color="auto" w:fill="FFFFFF"/>
        </w:rPr>
        <w:t xml:space="preserve"> un menor, en la relació</w:t>
      </w:r>
      <w:r w:rsidRPr="00C2288A">
        <w:rPr>
          <w:rFonts w:ascii="Times New Roman" w:hAnsi="Times New Roman" w:cs="Times New Roman"/>
          <w:color w:val="222222"/>
          <w:sz w:val="24"/>
          <w:szCs w:val="24"/>
          <w:shd w:val="clear" w:color="auto" w:fill="FFFFFF"/>
        </w:rPr>
        <w:t>n con u</w:t>
      </w:r>
      <w:r w:rsidR="00227158" w:rsidRPr="00C2288A">
        <w:rPr>
          <w:rFonts w:ascii="Times New Roman" w:hAnsi="Times New Roman" w:cs="Times New Roman"/>
          <w:color w:val="222222"/>
          <w:sz w:val="24"/>
          <w:szCs w:val="24"/>
          <w:shd w:val="clear" w:color="auto" w:fill="FFFFFF"/>
        </w:rPr>
        <w:t>n centro escolar, tiene</w:t>
      </w:r>
      <w:r w:rsidR="00A3392E" w:rsidRPr="00C2288A">
        <w:rPr>
          <w:rFonts w:ascii="Times New Roman" w:hAnsi="Times New Roman" w:cs="Times New Roman"/>
          <w:color w:val="222222"/>
          <w:sz w:val="24"/>
          <w:szCs w:val="24"/>
          <w:shd w:val="clear" w:color="auto" w:fill="FFFFFF"/>
        </w:rPr>
        <w:t xml:space="preserve"> una relació</w:t>
      </w:r>
      <w:r w:rsidRPr="00C2288A">
        <w:rPr>
          <w:rFonts w:ascii="Times New Roman" w:hAnsi="Times New Roman" w:cs="Times New Roman"/>
          <w:color w:val="222222"/>
          <w:sz w:val="24"/>
          <w:szCs w:val="24"/>
          <w:shd w:val="clear" w:color="auto" w:fill="FFFFFF"/>
        </w:rPr>
        <w:t>n asimétrica. El centro escola</w:t>
      </w:r>
      <w:r w:rsidR="00A3392E" w:rsidRPr="00C2288A">
        <w:rPr>
          <w:rFonts w:ascii="Times New Roman" w:hAnsi="Times New Roman" w:cs="Times New Roman"/>
          <w:color w:val="222222"/>
          <w:sz w:val="24"/>
          <w:szCs w:val="24"/>
          <w:shd w:val="clear" w:color="auto" w:fill="FFFFFF"/>
        </w:rPr>
        <w:t>r lo evalú</w:t>
      </w:r>
      <w:r w:rsidRPr="00C2288A">
        <w:rPr>
          <w:rFonts w:ascii="Times New Roman" w:hAnsi="Times New Roman" w:cs="Times New Roman"/>
          <w:color w:val="222222"/>
          <w:sz w:val="24"/>
          <w:szCs w:val="24"/>
          <w:shd w:val="clear" w:color="auto" w:fill="FFFFFF"/>
        </w:rPr>
        <w:t>a, lo suspende y lo aprueba. Por tanto, el consen</w:t>
      </w:r>
      <w:r w:rsidR="00A3392E" w:rsidRPr="00C2288A">
        <w:rPr>
          <w:rFonts w:ascii="Times New Roman" w:hAnsi="Times New Roman" w:cs="Times New Roman"/>
          <w:color w:val="222222"/>
          <w:sz w:val="24"/>
          <w:szCs w:val="24"/>
          <w:shd w:val="clear" w:color="auto" w:fill="FFFFFF"/>
        </w:rPr>
        <w:t>timiento prestado en una relació</w:t>
      </w:r>
      <w:r w:rsidRPr="00C2288A">
        <w:rPr>
          <w:rFonts w:ascii="Times New Roman" w:hAnsi="Times New Roman" w:cs="Times New Roman"/>
          <w:color w:val="222222"/>
          <w:sz w:val="24"/>
          <w:szCs w:val="24"/>
          <w:shd w:val="clear" w:color="auto" w:fill="FFFFFF"/>
        </w:rPr>
        <w:t>n asimétrica nunca es un consentimiento valido. Te lo puede imponer. Sí</w:t>
      </w:r>
      <w:r w:rsidR="00A3392E" w:rsidRPr="00C2288A">
        <w:rPr>
          <w:rFonts w:ascii="Times New Roman" w:hAnsi="Times New Roman" w:cs="Times New Roman"/>
          <w:color w:val="222222"/>
          <w:sz w:val="24"/>
          <w:szCs w:val="24"/>
          <w:shd w:val="clear" w:color="auto" w:fill="FFFFFF"/>
        </w:rPr>
        <w:t>, tu habrá</w:t>
      </w:r>
      <w:r w:rsidRPr="00C2288A">
        <w:rPr>
          <w:rFonts w:ascii="Times New Roman" w:hAnsi="Times New Roman" w:cs="Times New Roman"/>
          <w:color w:val="222222"/>
          <w:sz w:val="24"/>
          <w:szCs w:val="24"/>
          <w:shd w:val="clear" w:color="auto" w:fill="FFFFFF"/>
        </w:rPr>
        <w:t>s dicho que sí. Hay padres que firman los consentimientos para que los coles hagan fotos de los menores, en especial en centros concertados y privados con los que después</w:t>
      </w:r>
      <w:r w:rsidR="00A3392E" w:rsidRPr="00C2288A">
        <w:rPr>
          <w:rFonts w:ascii="Times New Roman" w:hAnsi="Times New Roman" w:cs="Times New Roman"/>
          <w:color w:val="222222"/>
          <w:sz w:val="24"/>
          <w:szCs w:val="24"/>
          <w:shd w:val="clear" w:color="auto" w:fill="FFFFFF"/>
        </w:rPr>
        <w:t xml:space="preserve"> harán publicidad má</w:t>
      </w:r>
      <w:r w:rsidRPr="00C2288A">
        <w:rPr>
          <w:rFonts w:ascii="Times New Roman" w:hAnsi="Times New Roman" w:cs="Times New Roman"/>
          <w:color w:val="222222"/>
          <w:sz w:val="24"/>
          <w:szCs w:val="24"/>
          <w:shd w:val="clear" w:color="auto" w:fill="FFFFFF"/>
        </w:rPr>
        <w:t>s o menos directa e implícita</w:t>
      </w:r>
      <w:r w:rsidR="00A51251">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 para no significarse. Porque saben que les van a mirar raro. Y</w:t>
      </w:r>
      <w:r w:rsidR="00227158" w:rsidRPr="00C2288A">
        <w:rPr>
          <w:rFonts w:ascii="Times New Roman" w:hAnsi="Times New Roman" w:cs="Times New Roman"/>
          <w:color w:val="222222"/>
          <w:sz w:val="24"/>
          <w:szCs w:val="24"/>
          <w:shd w:val="clear" w:color="auto" w:fill="FFFFFF"/>
        </w:rPr>
        <w:t xml:space="preserve"> son</w:t>
      </w:r>
      <w:r w:rsidRPr="00C2288A">
        <w:rPr>
          <w:rFonts w:ascii="Times New Roman" w:hAnsi="Times New Roman" w:cs="Times New Roman"/>
          <w:color w:val="222222"/>
          <w:sz w:val="24"/>
          <w:szCs w:val="24"/>
          <w:shd w:val="clear" w:color="auto" w:fill="FFFFFF"/>
        </w:rPr>
        <w:t xml:space="preserve"> pocos</w:t>
      </w:r>
      <w:r w:rsidR="00A51251">
        <w:rPr>
          <w:rFonts w:ascii="Times New Roman" w:hAnsi="Times New Roman" w:cs="Times New Roman"/>
          <w:color w:val="222222"/>
          <w:sz w:val="24"/>
          <w:szCs w:val="24"/>
          <w:shd w:val="clear" w:color="auto" w:fill="FFFFFF"/>
        </w:rPr>
        <w:t xml:space="preserve"> los</w:t>
      </w:r>
      <w:r w:rsidRPr="00C2288A">
        <w:rPr>
          <w:rFonts w:ascii="Times New Roman" w:hAnsi="Times New Roman" w:cs="Times New Roman"/>
          <w:color w:val="222222"/>
          <w:sz w:val="24"/>
          <w:szCs w:val="24"/>
          <w:shd w:val="clear" w:color="auto" w:fill="FFFFFF"/>
        </w:rPr>
        <w:t xml:space="preserve"> padres que valoran el derecho a la</w:t>
      </w:r>
      <w:r w:rsidR="00137548" w:rsidRPr="00C2288A">
        <w:rPr>
          <w:rFonts w:ascii="Times New Roman" w:hAnsi="Times New Roman" w:cs="Times New Roman"/>
          <w:color w:val="222222"/>
          <w:sz w:val="24"/>
          <w:szCs w:val="24"/>
          <w:shd w:val="clear" w:color="auto" w:fill="FFFFFF"/>
        </w:rPr>
        <w:t xml:space="preserve"> imagen o la</w:t>
      </w:r>
      <w:r w:rsidRPr="00C2288A">
        <w:rPr>
          <w:rFonts w:ascii="Times New Roman" w:hAnsi="Times New Roman" w:cs="Times New Roman"/>
          <w:color w:val="222222"/>
          <w:sz w:val="24"/>
          <w:szCs w:val="24"/>
          <w:shd w:val="clear" w:color="auto" w:fill="FFFFFF"/>
        </w:rPr>
        <w:t xml:space="preserve"> intimidad</w:t>
      </w:r>
      <w:r w:rsidR="00137548" w:rsidRPr="00C2288A">
        <w:rPr>
          <w:rFonts w:ascii="Times New Roman" w:hAnsi="Times New Roman" w:cs="Times New Roman"/>
          <w:color w:val="222222"/>
          <w:sz w:val="24"/>
          <w:szCs w:val="24"/>
          <w:shd w:val="clear" w:color="auto" w:fill="FFFFFF"/>
        </w:rPr>
        <w:t xml:space="preserve"> de ese menor</w:t>
      </w: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Insisto</w:t>
      </w:r>
      <w:r w:rsidR="00A3392E" w:rsidRPr="00C2288A">
        <w:rPr>
          <w:rFonts w:ascii="Times New Roman" w:hAnsi="Times New Roman" w:cs="Times New Roman"/>
          <w:color w:val="222222"/>
          <w:sz w:val="24"/>
          <w:szCs w:val="24"/>
          <w:shd w:val="clear" w:color="auto" w:fill="FFFFFF"/>
        </w:rPr>
        <w:t>: no criminalizo ni la prá</w:t>
      </w:r>
      <w:r w:rsidR="00137548" w:rsidRPr="00C2288A">
        <w:rPr>
          <w:rFonts w:ascii="Times New Roman" w:hAnsi="Times New Roman" w:cs="Times New Roman"/>
          <w:color w:val="222222"/>
          <w:sz w:val="24"/>
          <w:szCs w:val="24"/>
          <w:shd w:val="clear" w:color="auto" w:fill="FFFFFF"/>
        </w:rPr>
        <w:t xml:space="preserve">ctica ni el medio. De lo que aquí hablamos es de libertad. </w:t>
      </w:r>
    </w:p>
    <w:p w14:paraId="6F85A3D8" w14:textId="77777777" w:rsidR="00F62643" w:rsidRPr="00C2288A" w:rsidRDefault="00F62643" w:rsidP="00F62643">
      <w:pPr>
        <w:pStyle w:val="Heading2"/>
        <w:rPr>
          <w:rFonts w:hint="eastAsia"/>
          <w:shd w:val="clear" w:color="auto" w:fill="FFFFFF"/>
        </w:rPr>
      </w:pPr>
      <w:r>
        <w:rPr>
          <w:shd w:val="clear" w:color="auto" w:fill="FFFFFF"/>
        </w:rPr>
        <w:t>Ciberdelincuencia. Ciberguerra y agencias de inteligencia</w:t>
      </w:r>
    </w:p>
    <w:p w14:paraId="74EB9033"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830D88" w:rsidRPr="00C2288A">
        <w:rPr>
          <w:rFonts w:ascii="Times New Roman" w:hAnsi="Times New Roman" w:cs="Times New Roman"/>
          <w:b/>
          <w:color w:val="222222"/>
          <w:sz w:val="24"/>
          <w:szCs w:val="24"/>
          <w:shd w:val="clear" w:color="auto" w:fill="FFFFFF"/>
        </w:rPr>
        <w:t xml:space="preserve"> dó</w:t>
      </w:r>
      <w:r w:rsidRPr="00C2288A">
        <w:rPr>
          <w:rFonts w:ascii="Times New Roman" w:hAnsi="Times New Roman" w:cs="Times New Roman"/>
          <w:b/>
          <w:color w:val="222222"/>
          <w:sz w:val="24"/>
          <w:szCs w:val="24"/>
          <w:shd w:val="clear" w:color="auto" w:fill="FFFFFF"/>
        </w:rPr>
        <w:t>nd</w:t>
      </w:r>
      <w:r w:rsidR="005018EE" w:rsidRPr="00C2288A">
        <w:rPr>
          <w:rFonts w:ascii="Times New Roman" w:hAnsi="Times New Roman" w:cs="Times New Roman"/>
          <w:b/>
          <w:color w:val="222222"/>
          <w:sz w:val="24"/>
          <w:szCs w:val="24"/>
          <w:shd w:val="clear" w:color="auto" w:fill="FFFFFF"/>
        </w:rPr>
        <w:t>e crees que el ciudadano está má</w:t>
      </w:r>
      <w:r w:rsidRPr="00C2288A">
        <w:rPr>
          <w:rFonts w:ascii="Times New Roman" w:hAnsi="Times New Roman" w:cs="Times New Roman"/>
          <w:b/>
          <w:color w:val="222222"/>
          <w:sz w:val="24"/>
          <w:szCs w:val="24"/>
          <w:shd w:val="clear" w:color="auto" w:fill="FFFFFF"/>
        </w:rPr>
        <w:t>s vulnerable: ¿ante las e</w:t>
      </w:r>
      <w:r w:rsidR="005018EE" w:rsidRPr="00C2288A">
        <w:rPr>
          <w:rFonts w:ascii="Times New Roman" w:hAnsi="Times New Roman" w:cs="Times New Roman"/>
          <w:b/>
          <w:color w:val="222222"/>
          <w:sz w:val="24"/>
          <w:szCs w:val="24"/>
          <w:shd w:val="clear" w:color="auto" w:fill="FFFFFF"/>
        </w:rPr>
        <w:t>mpresas? ¿Ante los gobiernos? ¿E</w:t>
      </w:r>
      <w:r w:rsidR="00227158" w:rsidRPr="00C2288A">
        <w:rPr>
          <w:rFonts w:ascii="Times New Roman" w:hAnsi="Times New Roman" w:cs="Times New Roman"/>
          <w:b/>
          <w:color w:val="222222"/>
          <w:sz w:val="24"/>
          <w:szCs w:val="24"/>
          <w:shd w:val="clear" w:color="auto" w:fill="FFFFFF"/>
        </w:rPr>
        <w:t>ntre las relaciones interpersonales</w:t>
      </w:r>
      <w:r w:rsidRPr="00C2288A">
        <w:rPr>
          <w:rFonts w:ascii="Times New Roman" w:hAnsi="Times New Roman" w:cs="Times New Roman"/>
          <w:b/>
          <w:color w:val="222222"/>
          <w:sz w:val="24"/>
          <w:szCs w:val="24"/>
          <w:shd w:val="clear" w:color="auto" w:fill="FFFFFF"/>
        </w:rPr>
        <w:t>?</w:t>
      </w:r>
    </w:p>
    <w:p w14:paraId="0C07E2C0" w14:textId="77777777" w:rsidR="00137548"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Espera porque no he acabado con la catalogación. </w:t>
      </w:r>
      <w:r w:rsidR="00830D88" w:rsidRPr="00C2288A">
        <w:rPr>
          <w:rFonts w:ascii="Times New Roman" w:hAnsi="Times New Roman" w:cs="Times New Roman"/>
          <w:color w:val="222222"/>
          <w:sz w:val="24"/>
          <w:szCs w:val="24"/>
          <w:shd w:val="clear" w:color="auto" w:fill="FFFFFF"/>
        </w:rPr>
        <w:t xml:space="preserve">Hay otro escenario que </w:t>
      </w:r>
      <w:r w:rsidRPr="00C2288A">
        <w:rPr>
          <w:rFonts w:ascii="Times New Roman" w:hAnsi="Times New Roman" w:cs="Times New Roman"/>
          <w:color w:val="222222"/>
          <w:sz w:val="24"/>
          <w:szCs w:val="24"/>
          <w:shd w:val="clear" w:color="auto" w:fill="FFFFFF"/>
        </w:rPr>
        <w:t>deriva directamente de la ciberdelincuencia. De delitos que, para ser cometidos, requieren bien un tratamiento previo de datos de carácter personal o bien se centran en la obtención de esos datos de modo ilícito. El abanico es amplio. Digamos que para que yo, como pedera</w:t>
      </w:r>
      <w:r w:rsidR="00830D88" w:rsidRPr="00C2288A">
        <w:rPr>
          <w:rFonts w:ascii="Times New Roman" w:hAnsi="Times New Roman" w:cs="Times New Roman"/>
          <w:color w:val="222222"/>
          <w:sz w:val="24"/>
          <w:szCs w:val="24"/>
          <w:shd w:val="clear" w:color="auto" w:fill="FFFFFF"/>
        </w:rPr>
        <w:t>sta, pueda hacerte chantaje a tí</w:t>
      </w:r>
      <w:r w:rsidRPr="00C2288A">
        <w:rPr>
          <w:rFonts w:ascii="Times New Roman" w:hAnsi="Times New Roman" w:cs="Times New Roman"/>
          <w:color w:val="222222"/>
          <w:sz w:val="24"/>
          <w:szCs w:val="24"/>
          <w:shd w:val="clear" w:color="auto" w:fill="FFFFFF"/>
        </w:rPr>
        <w:t xml:space="preserve"> menor, primero tengo que acercarme, tengo que conocerte, me tienes que dar tus datos. Por tanto, la falta de cultura de control de los datos por p</w:t>
      </w:r>
      <w:r w:rsidR="00830D88" w:rsidRPr="00C2288A">
        <w:rPr>
          <w:rFonts w:ascii="Times New Roman" w:hAnsi="Times New Roman" w:cs="Times New Roman"/>
          <w:color w:val="222222"/>
          <w:sz w:val="24"/>
          <w:szCs w:val="24"/>
          <w:shd w:val="clear" w:color="auto" w:fill="FFFFFF"/>
        </w:rPr>
        <w:t>arte de ese menor va a hacer</w:t>
      </w:r>
      <w:r w:rsidRPr="00C2288A">
        <w:rPr>
          <w:rFonts w:ascii="Times New Roman" w:hAnsi="Times New Roman" w:cs="Times New Roman"/>
          <w:color w:val="222222"/>
          <w:sz w:val="24"/>
          <w:szCs w:val="24"/>
          <w:shd w:val="clear" w:color="auto" w:fill="FFFFFF"/>
        </w:rPr>
        <w:t xml:space="preserve"> que los facilite y por tanto que se den las circun</w:t>
      </w:r>
      <w:r w:rsidR="005018EE" w:rsidRPr="00C2288A">
        <w:rPr>
          <w:rFonts w:ascii="Times New Roman" w:hAnsi="Times New Roman" w:cs="Times New Roman"/>
          <w:color w:val="222222"/>
          <w:sz w:val="24"/>
          <w:szCs w:val="24"/>
          <w:shd w:val="clear" w:color="auto" w:fill="FFFFFF"/>
        </w:rPr>
        <w:t>s</w:t>
      </w:r>
      <w:r w:rsidRPr="00C2288A">
        <w:rPr>
          <w:rFonts w:ascii="Times New Roman" w:hAnsi="Times New Roman" w:cs="Times New Roman"/>
          <w:color w:val="222222"/>
          <w:sz w:val="24"/>
          <w:szCs w:val="24"/>
          <w:shd w:val="clear" w:color="auto" w:fill="FFFFFF"/>
        </w:rPr>
        <w:t>tancias para la comisión del delito. En otros casos como en el fishing, yo querré acceder a tus datos para después le</w:t>
      </w:r>
      <w:r w:rsidR="005018EE" w:rsidRPr="00C2288A">
        <w:rPr>
          <w:rFonts w:ascii="Times New Roman" w:hAnsi="Times New Roman" w:cs="Times New Roman"/>
          <w:color w:val="222222"/>
          <w:sz w:val="24"/>
          <w:szCs w:val="24"/>
          <w:shd w:val="clear" w:color="auto" w:fill="FFFFFF"/>
        </w:rPr>
        <w:t>vantarte tu cuenta bancaria y tú</w:t>
      </w:r>
      <w:r w:rsidR="00A51251">
        <w:rPr>
          <w:rFonts w:ascii="Times New Roman" w:hAnsi="Times New Roman" w:cs="Times New Roman"/>
          <w:color w:val="222222"/>
          <w:sz w:val="24"/>
          <w:szCs w:val="24"/>
          <w:shd w:val="clear" w:color="auto" w:fill="FFFFFF"/>
        </w:rPr>
        <w:t xml:space="preserve"> picará</w:t>
      </w:r>
      <w:r w:rsidRPr="00C2288A">
        <w:rPr>
          <w:rFonts w:ascii="Times New Roman" w:hAnsi="Times New Roman" w:cs="Times New Roman"/>
          <w:color w:val="222222"/>
          <w:sz w:val="24"/>
          <w:szCs w:val="24"/>
          <w:shd w:val="clear" w:color="auto" w:fill="FFFFFF"/>
        </w:rPr>
        <w:t xml:space="preserve">s y me los darás. Es una forma de estafa. Y después, directamente hay organizaciones criminales que se dedican a romper bases de datos de empresas o de gobiernos para obtener datos como cuentas bancarias, tarjetas y cometer delitos. </w:t>
      </w:r>
    </w:p>
    <w:p w14:paraId="25929AB8" w14:textId="77777777" w:rsidR="00137548" w:rsidRPr="00C2288A" w:rsidRDefault="0013754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de personas</w:t>
      </w:r>
    </w:p>
    <w:p w14:paraId="04465CD0" w14:textId="77777777" w:rsidR="00581323" w:rsidRPr="00C2288A" w:rsidRDefault="00137548"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Efectivamente. Y el cuarto escenario es de las Agencias de inteligencia y de la ciberguerra. Ese escenario existe ya. Y lo que cuenta </w:t>
      </w:r>
      <w:r w:rsidR="00966B26" w:rsidRPr="00C2288A">
        <w:rPr>
          <w:rFonts w:ascii="Times New Roman" w:hAnsi="Times New Roman" w:cs="Times New Roman"/>
          <w:color w:val="222222"/>
          <w:sz w:val="24"/>
          <w:szCs w:val="24"/>
          <w:shd w:val="clear" w:color="auto" w:fill="FFFFFF"/>
        </w:rPr>
        <w:t>Snowden</w:t>
      </w:r>
      <w:r w:rsidRPr="00C2288A">
        <w:rPr>
          <w:rFonts w:ascii="Times New Roman" w:hAnsi="Times New Roman" w:cs="Times New Roman"/>
          <w:color w:val="222222"/>
          <w:sz w:val="24"/>
          <w:szCs w:val="24"/>
          <w:shd w:val="clear" w:color="auto" w:fill="FFFFFF"/>
        </w:rPr>
        <w:t xml:space="preserve"> con la NSA existe. Existe en todas partes. Entonces, efectivamente hay, por razones de seguridad nacional</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sujetos filtrando datos en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o filtran</w:t>
      </w:r>
      <w:r w:rsidR="00A51251">
        <w:rPr>
          <w:rFonts w:ascii="Times New Roman" w:hAnsi="Times New Roman" w:cs="Times New Roman"/>
          <w:color w:val="222222"/>
          <w:sz w:val="24"/>
          <w:szCs w:val="24"/>
          <w:shd w:val="clear" w:color="auto" w:fill="FFFFFF"/>
        </w:rPr>
        <w:t>do datos por todas partes. Hay E</w:t>
      </w:r>
      <w:r w:rsidR="00A44556" w:rsidRPr="00C2288A">
        <w:rPr>
          <w:rFonts w:ascii="Times New Roman" w:hAnsi="Times New Roman" w:cs="Times New Roman"/>
          <w:color w:val="222222"/>
          <w:sz w:val="24"/>
          <w:szCs w:val="24"/>
          <w:shd w:val="clear" w:color="auto" w:fill="FFFFFF"/>
        </w:rPr>
        <w:t>stados que se pasan como Estados Unidos y directamente</w:t>
      </w:r>
      <w:r w:rsidR="00A51251">
        <w:rPr>
          <w:rFonts w:ascii="Times New Roman" w:hAnsi="Times New Roman" w:cs="Times New Roman"/>
          <w:color w:val="222222"/>
          <w:sz w:val="24"/>
          <w:szCs w:val="24"/>
          <w:shd w:val="clear" w:color="auto" w:fill="FFFFFF"/>
        </w:rPr>
        <w:t xml:space="preserve"> rompen las comunicaciones. Verá</w:t>
      </w:r>
      <w:r w:rsidR="00A44556" w:rsidRPr="00C2288A">
        <w:rPr>
          <w:rFonts w:ascii="Times New Roman" w:hAnsi="Times New Roman" w:cs="Times New Roman"/>
          <w:color w:val="222222"/>
          <w:sz w:val="24"/>
          <w:szCs w:val="24"/>
          <w:shd w:val="clear" w:color="auto" w:fill="FFFFFF"/>
        </w:rPr>
        <w:t>s</w:t>
      </w:r>
      <w:r w:rsidR="00581323" w:rsidRPr="00C2288A">
        <w:rPr>
          <w:rFonts w:ascii="Times New Roman" w:hAnsi="Times New Roman" w:cs="Times New Roman"/>
          <w:color w:val="222222"/>
          <w:sz w:val="24"/>
          <w:szCs w:val="24"/>
          <w:shd w:val="clear" w:color="auto" w:fill="FFFFFF"/>
        </w:rPr>
        <w:t>, siempre se ha dicho que</w:t>
      </w:r>
      <w:r w:rsidR="00A44556" w:rsidRPr="00C2288A">
        <w:rPr>
          <w:rFonts w:ascii="Times New Roman" w:hAnsi="Times New Roman" w:cs="Times New Roman"/>
          <w:color w:val="222222"/>
          <w:sz w:val="24"/>
          <w:szCs w:val="24"/>
          <w:shd w:val="clear" w:color="auto" w:fill="FFFFFF"/>
        </w:rPr>
        <w:t xml:space="preserve"> las primaveras árabes fueron fantásticas </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para los que las organizaron</w:t>
      </w:r>
      <w:r w:rsidR="00581323" w:rsidRPr="00C2288A">
        <w:rPr>
          <w:rFonts w:ascii="Times New Roman" w:hAnsi="Times New Roman" w:cs="Times New Roman"/>
          <w:color w:val="222222"/>
          <w:sz w:val="24"/>
          <w:szCs w:val="24"/>
          <w:shd w:val="clear" w:color="auto" w:fill="FFFFFF"/>
        </w:rPr>
        <w:t>—</w:t>
      </w:r>
      <w:r w:rsidR="00A44556" w:rsidRPr="00C2288A">
        <w:rPr>
          <w:rFonts w:ascii="Times New Roman" w:hAnsi="Times New Roman" w:cs="Times New Roman"/>
          <w:color w:val="222222"/>
          <w:sz w:val="24"/>
          <w:szCs w:val="24"/>
          <w:shd w:val="clear" w:color="auto" w:fill="FFFFFF"/>
        </w:rPr>
        <w:t xml:space="preserve"> gracias a F</w:t>
      </w:r>
      <w:r w:rsidR="00581323" w:rsidRPr="00C2288A">
        <w:rPr>
          <w:rFonts w:ascii="Times New Roman" w:hAnsi="Times New Roman" w:cs="Times New Roman"/>
          <w:color w:val="222222"/>
          <w:sz w:val="24"/>
          <w:szCs w:val="24"/>
          <w:shd w:val="clear" w:color="auto" w:fill="FFFFFF"/>
        </w:rPr>
        <w:t>acebook</w:t>
      </w:r>
      <w:r w:rsidR="00A44556" w:rsidRPr="00C2288A">
        <w:rPr>
          <w:rFonts w:ascii="Times New Roman" w:hAnsi="Times New Roman" w:cs="Times New Roman"/>
          <w:color w:val="222222"/>
          <w:sz w:val="24"/>
          <w:szCs w:val="24"/>
          <w:shd w:val="clear" w:color="auto" w:fill="FFFFFF"/>
        </w:rPr>
        <w:t xml:space="preserve"> y para los gobiernos que después </w:t>
      </w:r>
      <w:r w:rsidR="005018EE" w:rsidRPr="00C2288A">
        <w:rPr>
          <w:rFonts w:ascii="Times New Roman" w:hAnsi="Times New Roman" w:cs="Times New Roman"/>
          <w:color w:val="222222"/>
          <w:sz w:val="24"/>
          <w:szCs w:val="24"/>
          <w:shd w:val="clear" w:color="auto" w:fill="FFFFFF"/>
        </w:rPr>
        <w:t>los reprimieron gracias a F</w:t>
      </w:r>
      <w:r w:rsidR="00581323"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¿P</w:t>
      </w:r>
      <w:r w:rsidR="00A44556" w:rsidRPr="00C2288A">
        <w:rPr>
          <w:rFonts w:ascii="Times New Roman" w:hAnsi="Times New Roman" w:cs="Times New Roman"/>
          <w:color w:val="222222"/>
          <w:sz w:val="24"/>
          <w:szCs w:val="24"/>
          <w:shd w:val="clear" w:color="auto" w:fill="FFFFFF"/>
        </w:rPr>
        <w:t>or qu</w:t>
      </w:r>
      <w:r w:rsidR="00581323" w:rsidRPr="00C2288A">
        <w:rPr>
          <w:rFonts w:ascii="Times New Roman" w:hAnsi="Times New Roman" w:cs="Times New Roman"/>
          <w:color w:val="222222"/>
          <w:sz w:val="24"/>
          <w:szCs w:val="24"/>
          <w:shd w:val="clear" w:color="auto" w:fill="FFFFFF"/>
        </w:rPr>
        <w:t>é? P</w:t>
      </w:r>
      <w:r w:rsidR="00A44556" w:rsidRPr="00C2288A">
        <w:rPr>
          <w:rFonts w:ascii="Times New Roman" w:hAnsi="Times New Roman" w:cs="Times New Roman"/>
          <w:color w:val="222222"/>
          <w:sz w:val="24"/>
          <w:szCs w:val="24"/>
          <w:shd w:val="clear" w:color="auto" w:fill="FFFFFF"/>
        </w:rPr>
        <w:t>orque, evidentemente, como plataforma de reivindicación</w:t>
      </w:r>
      <w:r w:rsidR="005018EE" w:rsidRPr="00C2288A">
        <w:rPr>
          <w:rFonts w:ascii="Times New Roman" w:hAnsi="Times New Roman" w:cs="Times New Roman"/>
          <w:color w:val="222222"/>
          <w:sz w:val="24"/>
          <w:szCs w:val="24"/>
          <w:shd w:val="clear" w:color="auto" w:fill="FFFFFF"/>
        </w:rPr>
        <w:t xml:space="preserve"> está</w:t>
      </w:r>
      <w:r w:rsidR="00A44556" w:rsidRPr="00C2288A">
        <w:rPr>
          <w:rFonts w:ascii="Times New Roman" w:hAnsi="Times New Roman" w:cs="Times New Roman"/>
          <w:color w:val="222222"/>
          <w:sz w:val="24"/>
          <w:szCs w:val="24"/>
          <w:shd w:val="clear" w:color="auto" w:fill="FFFFFF"/>
        </w:rPr>
        <w:t xml:space="preserve"> muy bien pero también como modo de identificarles con cierta facilidad. Entonces, muchas veces</w:t>
      </w:r>
      <w:r w:rsidR="00581323" w:rsidRPr="00C2288A">
        <w:rPr>
          <w:rFonts w:ascii="Times New Roman" w:hAnsi="Times New Roman" w:cs="Times New Roman"/>
          <w:color w:val="222222"/>
          <w:sz w:val="24"/>
          <w:szCs w:val="24"/>
          <w:shd w:val="clear" w:color="auto" w:fill="FFFFFF"/>
        </w:rPr>
        <w:t xml:space="preserve"> son los</w:t>
      </w:r>
      <w:r w:rsidR="00A44556" w:rsidRPr="00C2288A">
        <w:rPr>
          <w:rFonts w:ascii="Times New Roman" w:hAnsi="Times New Roman" w:cs="Times New Roman"/>
          <w:color w:val="222222"/>
          <w:sz w:val="24"/>
          <w:szCs w:val="24"/>
          <w:shd w:val="clear" w:color="auto" w:fill="FFFFFF"/>
        </w:rPr>
        <w:t xml:space="preserve"> estados totalitarios u otros tipos de estados los que</w:t>
      </w:r>
      <w:r w:rsidR="00581323" w:rsidRPr="00C2288A">
        <w:rPr>
          <w:rFonts w:ascii="Times New Roman" w:hAnsi="Times New Roman" w:cs="Times New Roman"/>
          <w:color w:val="222222"/>
          <w:sz w:val="24"/>
          <w:szCs w:val="24"/>
          <w:shd w:val="clear" w:color="auto" w:fill="FFFFFF"/>
        </w:rPr>
        <w:t xml:space="preserve"> rompen esa barrera de intimida</w:t>
      </w:r>
      <w:r w:rsidR="00A51251">
        <w:rPr>
          <w:rFonts w:ascii="Times New Roman" w:hAnsi="Times New Roman" w:cs="Times New Roman"/>
          <w:color w:val="222222"/>
          <w:sz w:val="24"/>
          <w:szCs w:val="24"/>
          <w:shd w:val="clear" w:color="auto" w:fill="FFFFFF"/>
        </w:rPr>
        <w:t>d</w:t>
      </w:r>
      <w:r w:rsidR="00581323" w:rsidRPr="00C2288A">
        <w:rPr>
          <w:rFonts w:ascii="Times New Roman" w:hAnsi="Times New Roman" w:cs="Times New Roman"/>
          <w:color w:val="222222"/>
          <w:sz w:val="24"/>
          <w:szCs w:val="24"/>
          <w:shd w:val="clear" w:color="auto" w:fill="FFFFFF"/>
        </w:rPr>
        <w:t>. L</w:t>
      </w:r>
      <w:r w:rsidR="00A51251">
        <w:rPr>
          <w:rFonts w:ascii="Times New Roman" w:hAnsi="Times New Roman" w:cs="Times New Roman"/>
          <w:color w:val="222222"/>
          <w:sz w:val="24"/>
          <w:szCs w:val="24"/>
          <w:shd w:val="clear" w:color="auto" w:fill="FFFFFF"/>
        </w:rPr>
        <w:t>os Estados deben investigar y debe</w:t>
      </w:r>
      <w:r w:rsidR="00A44556" w:rsidRPr="00C2288A">
        <w:rPr>
          <w:rFonts w:ascii="Times New Roman" w:hAnsi="Times New Roman" w:cs="Times New Roman"/>
          <w:color w:val="222222"/>
          <w:sz w:val="24"/>
          <w:szCs w:val="24"/>
          <w:shd w:val="clear" w:color="auto" w:fill="FFFFFF"/>
        </w:rPr>
        <w:t xml:space="preserve">n ser capaces de identificar a un sujeto que se está radicalizando y que un </w:t>
      </w:r>
      <w:r w:rsidR="005B264A" w:rsidRPr="00C2288A">
        <w:rPr>
          <w:rFonts w:ascii="Times New Roman" w:hAnsi="Times New Roman" w:cs="Times New Roman"/>
          <w:color w:val="222222"/>
          <w:sz w:val="24"/>
          <w:szCs w:val="24"/>
          <w:shd w:val="clear" w:color="auto" w:fill="FFFFFF"/>
        </w:rPr>
        <w:t>día</w:t>
      </w:r>
      <w:r w:rsidR="00A44556" w:rsidRPr="00C2288A">
        <w:rPr>
          <w:rFonts w:ascii="Times New Roman" w:hAnsi="Times New Roman" w:cs="Times New Roman"/>
          <w:color w:val="222222"/>
          <w:sz w:val="24"/>
          <w:szCs w:val="24"/>
          <w:shd w:val="clear" w:color="auto" w:fill="FFFFFF"/>
        </w:rPr>
        <w:t xml:space="preserve"> va a aparecer en mitad de Atocha con un arma corta y se va a car</w:t>
      </w:r>
      <w:r w:rsidR="00581323" w:rsidRPr="00C2288A">
        <w:rPr>
          <w:rFonts w:ascii="Times New Roman" w:hAnsi="Times New Roman" w:cs="Times New Roman"/>
          <w:color w:val="222222"/>
          <w:sz w:val="24"/>
          <w:szCs w:val="24"/>
          <w:shd w:val="clear" w:color="auto" w:fill="FFFFFF"/>
        </w:rPr>
        <w:t>gar a diez personas</w:t>
      </w:r>
      <w:r w:rsidR="00A44556" w:rsidRPr="00C2288A">
        <w:rPr>
          <w:rFonts w:ascii="Times New Roman" w:hAnsi="Times New Roman" w:cs="Times New Roman"/>
          <w:color w:val="222222"/>
          <w:sz w:val="24"/>
          <w:szCs w:val="24"/>
          <w:shd w:val="clear" w:color="auto" w:fill="FFFFFF"/>
        </w:rPr>
        <w:t xml:space="preserve">. Y desde luego, a los familiares de esas diez personas, el derecho a la vida privada que garantizamos no les va a consolar en lo </w:t>
      </w:r>
      <w:r w:rsidR="005B264A" w:rsidRPr="00C2288A">
        <w:rPr>
          <w:rFonts w:ascii="Times New Roman" w:hAnsi="Times New Roman" w:cs="Times New Roman"/>
          <w:color w:val="222222"/>
          <w:sz w:val="24"/>
          <w:szCs w:val="24"/>
          <w:shd w:val="clear" w:color="auto" w:fill="FFFFFF"/>
        </w:rPr>
        <w:t>más</w:t>
      </w:r>
      <w:r w:rsidR="00A44556" w:rsidRPr="00C2288A">
        <w:rPr>
          <w:rFonts w:ascii="Times New Roman" w:hAnsi="Times New Roman" w:cs="Times New Roman"/>
          <w:color w:val="222222"/>
          <w:sz w:val="24"/>
          <w:szCs w:val="24"/>
          <w:shd w:val="clear" w:color="auto" w:fill="FFFFFF"/>
        </w:rPr>
        <w:t xml:space="preserve"> </w:t>
      </w:r>
      <w:r w:rsidR="005B264A" w:rsidRPr="00C2288A">
        <w:rPr>
          <w:rFonts w:ascii="Times New Roman" w:hAnsi="Times New Roman" w:cs="Times New Roman"/>
          <w:color w:val="222222"/>
          <w:sz w:val="24"/>
          <w:szCs w:val="24"/>
          <w:shd w:val="clear" w:color="auto" w:fill="FFFFFF"/>
        </w:rPr>
        <w:t>mínimo</w:t>
      </w:r>
      <w:r w:rsidR="00A44556" w:rsidRPr="00C2288A">
        <w:rPr>
          <w:rFonts w:ascii="Times New Roman" w:hAnsi="Times New Roman" w:cs="Times New Roman"/>
          <w:color w:val="222222"/>
          <w:sz w:val="24"/>
          <w:szCs w:val="24"/>
          <w:shd w:val="clear" w:color="auto" w:fill="FFFFFF"/>
        </w:rPr>
        <w:t xml:space="preserve">. </w:t>
      </w:r>
    </w:p>
    <w:p w14:paraId="1A63547B" w14:textId="77777777" w:rsidR="00581323" w:rsidRPr="00C2288A" w:rsidRDefault="00A4455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Entonces, </w:t>
      </w:r>
      <w:r w:rsidR="00581323" w:rsidRPr="00C2288A">
        <w:rPr>
          <w:rFonts w:ascii="Times New Roman" w:hAnsi="Times New Roman" w:cs="Times New Roman"/>
          <w:b/>
          <w:color w:val="222222"/>
          <w:sz w:val="24"/>
          <w:szCs w:val="24"/>
          <w:shd w:val="clear" w:color="auto" w:fill="FFFFFF"/>
        </w:rPr>
        <w:t>¿c</w:t>
      </w:r>
      <w:r w:rsidRPr="00C2288A">
        <w:rPr>
          <w:rFonts w:ascii="Times New Roman" w:hAnsi="Times New Roman" w:cs="Times New Roman"/>
          <w:b/>
          <w:color w:val="222222"/>
          <w:sz w:val="24"/>
          <w:szCs w:val="24"/>
          <w:shd w:val="clear" w:color="auto" w:fill="FFFFFF"/>
        </w:rPr>
        <w:t xml:space="preserve">uál es el equilibrio? </w:t>
      </w:r>
    </w:p>
    <w:p w14:paraId="6FACC002" w14:textId="77777777" w:rsidR="00A44556"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equilibrio consiste en que deben ser conductas reguladas por el derecho y fiscalizables. Fíjate, yo puedo enten</w:t>
      </w:r>
      <w:r w:rsidR="005B264A" w:rsidRPr="00C2288A">
        <w:rPr>
          <w:rFonts w:ascii="Times New Roman" w:hAnsi="Times New Roman" w:cs="Times New Roman"/>
          <w:color w:val="222222"/>
          <w:sz w:val="24"/>
          <w:szCs w:val="24"/>
          <w:shd w:val="clear" w:color="auto" w:fill="FFFFFF"/>
        </w:rPr>
        <w:t>d</w:t>
      </w:r>
      <w:r w:rsidRPr="00C2288A">
        <w:rPr>
          <w:rFonts w:ascii="Times New Roman" w:hAnsi="Times New Roman" w:cs="Times New Roman"/>
          <w:color w:val="222222"/>
          <w:sz w:val="24"/>
          <w:szCs w:val="24"/>
          <w:shd w:val="clear" w:color="auto" w:fill="FFFFFF"/>
        </w:rPr>
        <w:t>er que usted tenga que investigar ciertas cosas en las redes. Yo lo puedo entender pero tiene que haber una garantía judicial y además usted tiene que llevar una estadística</w:t>
      </w:r>
      <w:r w:rsidR="00581323" w:rsidRPr="00C2288A">
        <w:rPr>
          <w:rFonts w:ascii="Times New Roman" w:hAnsi="Times New Roman" w:cs="Times New Roman"/>
          <w:color w:val="222222"/>
          <w:sz w:val="24"/>
          <w:szCs w:val="24"/>
          <w:shd w:val="clear" w:color="auto" w:fill="FFFFFF"/>
        </w:rPr>
        <w:t xml:space="preserve"> rigurosa y si un agente se pasa,</w:t>
      </w:r>
      <w:r w:rsidRPr="00C2288A">
        <w:rPr>
          <w:rFonts w:ascii="Times New Roman" w:hAnsi="Times New Roman" w:cs="Times New Roman"/>
          <w:color w:val="222222"/>
          <w:sz w:val="24"/>
          <w:szCs w:val="24"/>
          <w:shd w:val="clear" w:color="auto" w:fill="FFFFFF"/>
        </w:rPr>
        <w:t xml:space="preserve"> </w:t>
      </w:r>
      <w:r w:rsidR="00581323" w:rsidRPr="00C2288A">
        <w:rPr>
          <w:rFonts w:ascii="Times New Roman" w:hAnsi="Times New Roman" w:cs="Times New Roman"/>
          <w:color w:val="222222"/>
          <w:sz w:val="24"/>
          <w:szCs w:val="24"/>
          <w:shd w:val="clear" w:color="auto" w:fill="FFFFFF"/>
        </w:rPr>
        <w:t>t</w:t>
      </w:r>
      <w:r w:rsidRPr="00C2288A">
        <w:rPr>
          <w:rFonts w:ascii="Times New Roman" w:hAnsi="Times New Roman" w:cs="Times New Roman"/>
          <w:color w:val="222222"/>
          <w:sz w:val="24"/>
          <w:szCs w:val="24"/>
          <w:shd w:val="clear" w:color="auto" w:fill="FFFFFF"/>
        </w:rPr>
        <w:t xml:space="preserve">enemos que tenerlo registrado y saber qué agente se pasó. </w:t>
      </w:r>
      <w:r w:rsidR="00341DE6" w:rsidRPr="00C2288A">
        <w:rPr>
          <w:rFonts w:ascii="Times New Roman" w:hAnsi="Times New Roman" w:cs="Times New Roman"/>
          <w:color w:val="222222"/>
          <w:sz w:val="24"/>
          <w:szCs w:val="24"/>
          <w:shd w:val="clear" w:color="auto" w:fill="FFFFFF"/>
        </w:rPr>
        <w:t>Y us</w:t>
      </w:r>
      <w:r w:rsidR="00A51251">
        <w:rPr>
          <w:rFonts w:ascii="Times New Roman" w:hAnsi="Times New Roman" w:cs="Times New Roman"/>
          <w:color w:val="222222"/>
          <w:sz w:val="24"/>
          <w:szCs w:val="24"/>
          <w:shd w:val="clear" w:color="auto" w:fill="FFFFFF"/>
        </w:rPr>
        <w:t>ted tiene que hacer una auditorí</w:t>
      </w:r>
      <w:r w:rsidR="00341DE6" w:rsidRPr="00C2288A">
        <w:rPr>
          <w:rFonts w:ascii="Times New Roman" w:hAnsi="Times New Roman" w:cs="Times New Roman"/>
          <w:color w:val="222222"/>
          <w:sz w:val="24"/>
          <w:szCs w:val="24"/>
          <w:shd w:val="clear" w:color="auto" w:fill="FFFFFF"/>
        </w:rPr>
        <w:t xml:space="preserve">a anual y usted además tiene que comparecer, como director general de la policía, ante el Congreso, una vez al año y </w:t>
      </w:r>
      <w:r w:rsidR="005018EE" w:rsidRPr="00C2288A">
        <w:rPr>
          <w:rFonts w:ascii="Times New Roman" w:hAnsi="Times New Roman" w:cs="Times New Roman"/>
          <w:color w:val="222222"/>
          <w:sz w:val="24"/>
          <w:szCs w:val="24"/>
          <w:shd w:val="clear" w:color="auto" w:fill="FFFFFF"/>
        </w:rPr>
        <w:t>explicar al Congreso qué está</w:t>
      </w:r>
      <w:r w:rsidR="00341DE6" w:rsidRPr="00C2288A">
        <w:rPr>
          <w:rFonts w:ascii="Times New Roman" w:hAnsi="Times New Roman" w:cs="Times New Roman"/>
          <w:color w:val="222222"/>
          <w:sz w:val="24"/>
          <w:szCs w:val="24"/>
          <w:shd w:val="clear" w:color="auto" w:fill="FFFFFF"/>
        </w:rPr>
        <w:t xml:space="preserve"> haciendo. Me da igual que sea en una sesión secreta. Pero</w:t>
      </w:r>
      <w:r w:rsidR="00581323" w:rsidRPr="00C2288A">
        <w:rPr>
          <w:rFonts w:ascii="Times New Roman" w:hAnsi="Times New Roman" w:cs="Times New Roman"/>
          <w:color w:val="222222"/>
          <w:sz w:val="24"/>
          <w:szCs w:val="24"/>
          <w:shd w:val="clear" w:color="auto" w:fill="FFFFFF"/>
        </w:rPr>
        <w:t xml:space="preserve"> para que yo confí</w:t>
      </w:r>
      <w:r w:rsidR="00341DE6" w:rsidRPr="00C2288A">
        <w:rPr>
          <w:rFonts w:ascii="Times New Roman" w:hAnsi="Times New Roman" w:cs="Times New Roman"/>
          <w:color w:val="222222"/>
          <w:sz w:val="24"/>
          <w:szCs w:val="24"/>
          <w:shd w:val="clear" w:color="auto" w:fill="FFFFFF"/>
        </w:rPr>
        <w:t xml:space="preserve">e </w:t>
      </w:r>
      <w:r w:rsidR="005B264A" w:rsidRPr="00C2288A">
        <w:rPr>
          <w:rFonts w:ascii="Times New Roman" w:hAnsi="Times New Roman" w:cs="Times New Roman"/>
          <w:color w:val="222222"/>
          <w:sz w:val="24"/>
          <w:szCs w:val="24"/>
          <w:shd w:val="clear" w:color="auto" w:fill="FFFFFF"/>
        </w:rPr>
        <w:t>en que mi Estado está desarrollando sus tareas de investigación para protegerme garantizando mis derechos t</w:t>
      </w:r>
      <w:r w:rsidR="00581323" w:rsidRPr="00C2288A">
        <w:rPr>
          <w:rFonts w:ascii="Times New Roman" w:hAnsi="Times New Roman" w:cs="Times New Roman"/>
          <w:color w:val="222222"/>
          <w:sz w:val="24"/>
          <w:szCs w:val="24"/>
          <w:shd w:val="clear" w:color="auto" w:fill="FFFFFF"/>
        </w:rPr>
        <w:t xml:space="preserve">engo que estar seguro </w:t>
      </w:r>
      <w:r w:rsidR="005B264A" w:rsidRPr="00C2288A">
        <w:rPr>
          <w:rFonts w:ascii="Times New Roman" w:hAnsi="Times New Roman" w:cs="Times New Roman"/>
          <w:color w:val="222222"/>
          <w:sz w:val="24"/>
          <w:szCs w:val="24"/>
          <w:shd w:val="clear" w:color="auto" w:fill="FFFFFF"/>
        </w:rPr>
        <w:t>que los contrapesos y las balanzas existen.</w:t>
      </w:r>
    </w:p>
    <w:p w14:paraId="514EF7F3"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 tú crees que los españoles pueden estar tranquilos?</w:t>
      </w:r>
    </w:p>
    <w:p w14:paraId="5D8AFC6B" w14:textId="77777777" w:rsidR="005B264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sé si lo pueden estar porque yo no sé lo que hace nuestro gobierno. No tengo ni idea. No es algo que haya investigado. Sí </w:t>
      </w:r>
      <w:r w:rsidR="005018EE" w:rsidRPr="00C2288A">
        <w:rPr>
          <w:rFonts w:ascii="Times New Roman" w:hAnsi="Times New Roman" w:cs="Times New Roman"/>
          <w:color w:val="222222"/>
          <w:sz w:val="24"/>
          <w:szCs w:val="24"/>
          <w:shd w:val="clear" w:color="auto" w:fill="FFFFFF"/>
        </w:rPr>
        <w:t>sé</w:t>
      </w:r>
      <w:r w:rsidRPr="00C2288A">
        <w:rPr>
          <w:rFonts w:ascii="Times New Roman" w:hAnsi="Times New Roman" w:cs="Times New Roman"/>
          <w:color w:val="222222"/>
          <w:sz w:val="24"/>
          <w:szCs w:val="24"/>
          <w:shd w:val="clear" w:color="auto" w:fill="FFFFFF"/>
        </w:rPr>
        <w:t xml:space="preserve"> que hay una evidencia y es que ese ámbito de tratamiento de datos está excluido de la competencia de la Agencia Española de Protección de datos. Sí que tenemos un sistema de control judicial a través del Tribunal Supremo, que es bastante más de lo que hay en muchos países.  </w:t>
      </w:r>
    </w:p>
    <w:p w14:paraId="3802783A" w14:textId="77777777" w:rsidR="00F62643" w:rsidRPr="00F62643" w:rsidRDefault="00F62643" w:rsidP="00F62643">
      <w:pPr>
        <w:pStyle w:val="Heading2"/>
        <w:rPr>
          <w:rFonts w:hint="eastAsia"/>
          <w:shd w:val="clear" w:color="auto" w:fill="FFFFFF"/>
        </w:rPr>
      </w:pPr>
      <w:r>
        <w:rPr>
          <w:shd w:val="clear" w:color="auto" w:fill="FFFFFF"/>
        </w:rPr>
        <w:t xml:space="preserve">El comportamiento del consumidor a examen </w:t>
      </w:r>
    </w:p>
    <w:p w14:paraId="51CB1D5D" w14:textId="77777777" w:rsidR="005B264A" w:rsidRPr="00C2288A" w:rsidRDefault="005B264A"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Te había preguntado en qué </w:t>
      </w:r>
      <w:r w:rsidR="005B4D46" w:rsidRPr="00C2288A">
        <w:rPr>
          <w:rFonts w:ascii="Times New Roman" w:hAnsi="Times New Roman" w:cs="Times New Roman"/>
          <w:b/>
          <w:color w:val="222222"/>
          <w:sz w:val="24"/>
          <w:szCs w:val="24"/>
          <w:shd w:val="clear" w:color="auto" w:fill="FFFFFF"/>
        </w:rPr>
        <w:t>esferas</w:t>
      </w:r>
      <w:r w:rsidRPr="00C2288A">
        <w:rPr>
          <w:rFonts w:ascii="Times New Roman" w:hAnsi="Times New Roman" w:cs="Times New Roman"/>
          <w:b/>
          <w:color w:val="222222"/>
          <w:sz w:val="24"/>
          <w:szCs w:val="24"/>
          <w:shd w:val="clear" w:color="auto" w:fill="FFFFFF"/>
        </w:rPr>
        <w:t xml:space="preserve"> no</w:t>
      </w:r>
      <w:r w:rsidR="00A3392E"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 tenemos que preocupar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como ciudadanos. ¿Los gobiernos, las empresas, entre nosotros mismos? ¿En qué ámbito crees que estamos </w:t>
      </w:r>
      <w:r w:rsidR="005018EE" w:rsidRPr="00C2288A">
        <w:rPr>
          <w:rFonts w:ascii="Times New Roman" w:hAnsi="Times New Roman" w:cs="Times New Roman"/>
          <w:b/>
          <w:color w:val="222222"/>
          <w:sz w:val="24"/>
          <w:szCs w:val="24"/>
          <w:shd w:val="clear" w:color="auto" w:fill="FFFFFF"/>
        </w:rPr>
        <w:t>más</w:t>
      </w:r>
      <w:r w:rsidRPr="00C2288A">
        <w:rPr>
          <w:rFonts w:ascii="Times New Roman" w:hAnsi="Times New Roman" w:cs="Times New Roman"/>
          <w:b/>
          <w:color w:val="222222"/>
          <w:sz w:val="24"/>
          <w:szCs w:val="24"/>
          <w:shd w:val="clear" w:color="auto" w:fill="FFFFFF"/>
        </w:rPr>
        <w:t xml:space="preserve"> indefensos?</w:t>
      </w:r>
    </w:p>
    <w:p w14:paraId="78325FE2" w14:textId="44A9957E" w:rsidR="005B264A" w:rsidRPr="00C2288A" w:rsidRDefault="005B264A"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Pues fíjate, donde yo creo que</w:t>
      </w:r>
      <w:r w:rsidR="000E2A48">
        <w:rPr>
          <w:rFonts w:ascii="Times New Roman" w:hAnsi="Times New Roman" w:cs="Times New Roman"/>
          <w:color w:val="222222"/>
          <w:sz w:val="24"/>
          <w:szCs w:val="24"/>
          <w:shd w:val="clear" w:color="auto" w:fill="FFFFFF"/>
        </w:rPr>
        <w:t xml:space="preserve"> </w:t>
      </w:r>
      <w:ins w:id="15" w:author="Silvia Zuleta Romano" w:date="2016-11-29T15:07:00Z">
        <w:r w:rsidR="000E2A48">
          <w:rPr>
            <w:rFonts w:ascii="Times New Roman" w:hAnsi="Times New Roman" w:cs="Times New Roman"/>
            <w:color w:val="222222"/>
            <w:sz w:val="24"/>
            <w:szCs w:val="24"/>
            <w:shd w:val="clear" w:color="auto" w:fill="FFFFFF"/>
          </w:rPr>
          <w:t>de lo que</w:t>
        </w:r>
        <w:r w:rsidRPr="00C2288A">
          <w:rPr>
            <w:rFonts w:ascii="Times New Roman" w:hAnsi="Times New Roman" w:cs="Times New Roman"/>
            <w:color w:val="222222"/>
            <w:sz w:val="24"/>
            <w:szCs w:val="24"/>
            <w:shd w:val="clear" w:color="auto" w:fill="FFFFFF"/>
          </w:rPr>
          <w:t xml:space="preserve"> </w:t>
        </w:r>
      </w:ins>
      <w:r w:rsidRPr="00C2288A">
        <w:rPr>
          <w:rFonts w:ascii="Times New Roman" w:hAnsi="Times New Roman" w:cs="Times New Roman"/>
          <w:color w:val="222222"/>
          <w:sz w:val="24"/>
          <w:szCs w:val="24"/>
          <w:shd w:val="clear" w:color="auto" w:fill="FFFFFF"/>
        </w:rPr>
        <w:t>nos tenemos que preocupar</w:t>
      </w:r>
      <w:r w:rsidR="005B4D46" w:rsidRPr="00C2288A">
        <w:rPr>
          <w:rFonts w:ascii="Times New Roman" w:hAnsi="Times New Roman" w:cs="Times New Roman"/>
          <w:color w:val="222222"/>
          <w:sz w:val="24"/>
          <w:szCs w:val="24"/>
          <w:shd w:val="clear" w:color="auto" w:fill="FFFFFF"/>
        </w:rPr>
        <w:t xml:space="preserve"> e</w:t>
      </w:r>
      <w:r w:rsidRPr="00C2288A">
        <w:rPr>
          <w:rFonts w:ascii="Times New Roman" w:hAnsi="Times New Roman" w:cs="Times New Roman"/>
          <w:color w:val="222222"/>
          <w:sz w:val="24"/>
          <w:szCs w:val="24"/>
          <w:shd w:val="clear" w:color="auto" w:fill="FFFFFF"/>
        </w:rPr>
        <w:t>s</w:t>
      </w:r>
      <w:r w:rsidR="005B4D46" w:rsidRPr="00C2288A">
        <w:rPr>
          <w:rFonts w:ascii="Times New Roman" w:hAnsi="Times New Roman" w:cs="Times New Roman"/>
          <w:color w:val="222222"/>
          <w:sz w:val="24"/>
          <w:szCs w:val="24"/>
          <w:shd w:val="clear" w:color="auto" w:fill="FFFFFF"/>
        </w:rPr>
        <w:t xml:space="preserve"> </w:t>
      </w:r>
      <w:del w:id="16" w:author="Silvia Zuleta Romano" w:date="2016-11-29T15:07:00Z">
        <w:r w:rsidR="005B4D46" w:rsidRPr="00C2288A">
          <w:rPr>
            <w:rFonts w:ascii="Times New Roman" w:hAnsi="Times New Roman" w:cs="Times New Roman"/>
            <w:color w:val="222222"/>
            <w:sz w:val="24"/>
            <w:szCs w:val="24"/>
            <w:shd w:val="clear" w:color="auto" w:fill="FFFFFF"/>
          </w:rPr>
          <w:delText xml:space="preserve">el </w:delText>
        </w:r>
      </w:del>
      <w:r w:rsidR="005B4D46" w:rsidRPr="00C2288A">
        <w:rPr>
          <w:rFonts w:ascii="Times New Roman" w:hAnsi="Times New Roman" w:cs="Times New Roman"/>
          <w:color w:val="222222"/>
          <w:sz w:val="24"/>
          <w:szCs w:val="24"/>
          <w:shd w:val="clear" w:color="auto" w:fill="FFFFFF"/>
        </w:rPr>
        <w:t>de</w:t>
      </w:r>
      <w:r w:rsidRPr="00C2288A">
        <w:rPr>
          <w:rFonts w:ascii="Times New Roman" w:hAnsi="Times New Roman" w:cs="Times New Roman"/>
          <w:color w:val="222222"/>
          <w:sz w:val="24"/>
          <w:szCs w:val="24"/>
          <w:shd w:val="clear" w:color="auto" w:fill="FFFFFF"/>
        </w:rPr>
        <w:t xml:space="preserve"> nuestra propia esfera inmediata. Nuestra propia conducta. Es decir,</w:t>
      </w:r>
      <w:del w:id="17" w:author="Silvia Zuleta Romano" w:date="2016-11-29T15:07:00Z">
        <w:r w:rsidRPr="00C2288A">
          <w:rPr>
            <w:rFonts w:ascii="Times New Roman" w:hAnsi="Times New Roman" w:cs="Times New Roman"/>
            <w:color w:val="222222"/>
            <w:sz w:val="24"/>
            <w:szCs w:val="24"/>
            <w:shd w:val="clear" w:color="auto" w:fill="FFFFFF"/>
          </w:rPr>
          <w:delText xml:space="preserve"> vivimos un Internet, no digo que no haya que hacerlo así. Pero</w:delText>
        </w:r>
      </w:del>
      <w:r w:rsidRPr="00C2288A">
        <w:rPr>
          <w:rFonts w:ascii="Times New Roman" w:hAnsi="Times New Roman" w:cs="Times New Roman"/>
          <w:color w:val="222222"/>
          <w:sz w:val="24"/>
          <w:szCs w:val="24"/>
          <w:shd w:val="clear" w:color="auto" w:fill="FFFFFF"/>
        </w:rPr>
        <w:t xml:space="preserve"> confundimos Internet con la barra de un bar o con el patio o con la calle. </w:t>
      </w:r>
      <w:r w:rsidR="00F56721" w:rsidRPr="00C2288A">
        <w:rPr>
          <w:rFonts w:ascii="Times New Roman" w:hAnsi="Times New Roman" w:cs="Times New Roman"/>
          <w:color w:val="222222"/>
          <w:sz w:val="24"/>
          <w:szCs w:val="24"/>
          <w:shd w:val="clear" w:color="auto" w:fill="FFFFFF"/>
        </w:rPr>
        <w:t>E internet no es la calle. Es otra cosa. Somos nosotros los que estamos abriendo puertas y ventanas. Somos nosotros los que nos dimos de alta en la red social y hemos decidido que la palabra amigo ha perdido todo su significado y amigo pasa a</w:t>
      </w:r>
      <w:r w:rsidR="00A51251">
        <w:rPr>
          <w:rFonts w:ascii="Times New Roman" w:hAnsi="Times New Roman" w:cs="Times New Roman"/>
          <w:color w:val="222222"/>
          <w:sz w:val="24"/>
          <w:szCs w:val="24"/>
          <w:shd w:val="clear" w:color="auto" w:fill="FFFFFF"/>
        </w:rPr>
        <w:t xml:space="preserve"> ser aquella persona que conocí</w:t>
      </w:r>
      <w:r w:rsidR="00F56721" w:rsidRPr="00C2288A">
        <w:rPr>
          <w:rFonts w:ascii="Times New Roman" w:hAnsi="Times New Roman" w:cs="Times New Roman"/>
          <w:color w:val="222222"/>
          <w:sz w:val="24"/>
          <w:szCs w:val="24"/>
          <w:shd w:val="clear" w:color="auto" w:fill="FFFFFF"/>
        </w:rPr>
        <w:t xml:space="preserve"> este fin de semana en un bar y me dijo dame tu F</w:t>
      </w:r>
      <w:r w:rsidR="005B4D46" w:rsidRPr="00C2288A">
        <w:rPr>
          <w:rFonts w:ascii="Times New Roman" w:hAnsi="Times New Roman" w:cs="Times New Roman"/>
          <w:color w:val="222222"/>
          <w:sz w:val="24"/>
          <w:szCs w:val="24"/>
          <w:shd w:val="clear" w:color="auto" w:fill="FFFFFF"/>
        </w:rPr>
        <w:t>acebook</w:t>
      </w:r>
      <w:r w:rsidR="00F56721" w:rsidRPr="00C2288A">
        <w:rPr>
          <w:rFonts w:ascii="Times New Roman" w:hAnsi="Times New Roman" w:cs="Times New Roman"/>
          <w:color w:val="222222"/>
          <w:sz w:val="24"/>
          <w:szCs w:val="24"/>
          <w:shd w:val="clear" w:color="auto" w:fill="FFFFFF"/>
        </w:rPr>
        <w:t>.</w:t>
      </w:r>
    </w:p>
    <w:p w14:paraId="3F955EE8" w14:textId="77777777" w:rsidR="00F56721" w:rsidRPr="00C2288A" w:rsidRDefault="00F56721"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ni siquiera</w:t>
      </w:r>
    </w:p>
    <w:p w14:paraId="6066C338" w14:textId="77777777" w:rsidR="00F56721" w:rsidRDefault="007F27F3"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0288" behindDoc="1" locked="0" layoutInCell="1" allowOverlap="1" wp14:anchorId="6B7DA9E7" wp14:editId="4EEC00DF">
                <wp:simplePos x="0" y="0"/>
                <wp:positionH relativeFrom="column">
                  <wp:posOffset>26670</wp:posOffset>
                </wp:positionH>
                <wp:positionV relativeFrom="paragraph">
                  <wp:posOffset>1914525</wp:posOffset>
                </wp:positionV>
                <wp:extent cx="2533015" cy="1962785"/>
                <wp:effectExtent l="0" t="0" r="19685" b="18415"/>
                <wp:wrapTight wrapText="bothSides">
                  <wp:wrapPolygon edited="0">
                    <wp:start x="0" y="0"/>
                    <wp:lineTo x="0" y="21593"/>
                    <wp:lineTo x="21605" y="21593"/>
                    <wp:lineTo x="21605" y="0"/>
                    <wp:lineTo x="0" y="0"/>
                  </wp:wrapPolygon>
                </wp:wrapTight>
                <wp:docPr id="2" name="Rectangle 2"/>
                <wp:cNvGraphicFramePr/>
                <a:graphic xmlns:a="http://schemas.openxmlformats.org/drawingml/2006/main">
                  <a:graphicData uri="http://schemas.microsoft.com/office/word/2010/wordprocessingShape">
                    <wps:wsp>
                      <wps:cNvSpPr/>
                      <wps:spPr>
                        <a:xfrm>
                          <a:off x="0" y="0"/>
                          <a:ext cx="2533015" cy="19627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7B448B" w14:textId="04A3D51E"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 xml:space="preserve">Un niño cuando acabe </w:t>
                            </w:r>
                            <w:del w:id="18" w:author="Silvia Zuleta Romano" w:date="2016-11-29T15:07:00Z">
                              <w:r w:rsidR="007F27F3" w:rsidRPr="007F27F3">
                                <w:rPr>
                                  <w:rFonts w:ascii="Times New Roman" w:hAnsi="Times New Roman" w:cs="Times New Roman"/>
                                  <w:b/>
                                  <w:i/>
                                  <w:color w:val="222222"/>
                                  <w:sz w:val="28"/>
                                  <w:szCs w:val="28"/>
                                  <w:shd w:val="clear" w:color="auto" w:fill="FFFFFF"/>
                                </w:rPr>
                                <w:delText>6to</w:delText>
                              </w:r>
                            </w:del>
                            <w:ins w:id="19" w:author="Silvia Zuleta Romano" w:date="2016-11-29T15:07:00Z">
                              <w:r w:rsidRPr="007F27F3">
                                <w:rPr>
                                  <w:rFonts w:ascii="Times New Roman" w:hAnsi="Times New Roman" w:cs="Times New Roman"/>
                                  <w:b/>
                                  <w:i/>
                                  <w:color w:val="222222"/>
                                  <w:sz w:val="28"/>
                                  <w:szCs w:val="28"/>
                                  <w:shd w:val="clear" w:color="auto" w:fill="FFFFFF"/>
                                </w:rPr>
                                <w:t>6</w:t>
                              </w:r>
                              <w:r>
                                <w:rPr>
                                  <w:rFonts w:ascii="Times New Roman" w:hAnsi="Times New Roman" w:cs="Times New Roman"/>
                                  <w:b/>
                                  <w:i/>
                                  <w:color w:val="222222"/>
                                  <w:sz w:val="28"/>
                                  <w:szCs w:val="28"/>
                                  <w:shd w:val="clear" w:color="auto" w:fill="FFFFFF"/>
                                </w:rPr>
                                <w:t>º</w:t>
                              </w:r>
                            </w:ins>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1pt;margin-top:150.75pt;width:199.45pt;height:154.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" fillcolor="white [3201]" strokecolor="#f79646 [3209]" strokeweight="2pt">
                <v:textbox>
                  <w:txbxContent>
                    <w:p w14:paraId="527B448B" w14:textId="04A3D51E" w:rsidR="00AA1B59" w:rsidRPr="007F27F3" w:rsidRDefault="00AA1B59" w:rsidP="007F27F3">
                      <w:pPr>
                        <w:jc w:val="center"/>
                        <w:rPr>
                          <w:b/>
                          <w:i/>
                          <w:sz w:val="28"/>
                          <w:szCs w:val="28"/>
                        </w:rPr>
                      </w:pPr>
                      <w:r w:rsidRPr="007F27F3">
                        <w:rPr>
                          <w:rFonts w:ascii="Times New Roman" w:hAnsi="Times New Roman" w:cs="Times New Roman"/>
                          <w:b/>
                          <w:i/>
                          <w:color w:val="222222"/>
                          <w:sz w:val="28"/>
                          <w:szCs w:val="28"/>
                          <w:shd w:val="clear" w:color="auto" w:fill="FFFFFF"/>
                        </w:rPr>
                        <w:t xml:space="preserve">Un niño cuando acabe </w:t>
                      </w:r>
                      <w:del w:id="18" w:author="Silvia Zuleta Romano" w:date="2016-11-29T15:07:00Z">
                        <w:r w:rsidR="007F27F3" w:rsidRPr="007F27F3">
                          <w:rPr>
                            <w:rFonts w:ascii="Times New Roman" w:hAnsi="Times New Roman" w:cs="Times New Roman"/>
                            <w:b/>
                            <w:i/>
                            <w:color w:val="222222"/>
                            <w:sz w:val="28"/>
                            <w:szCs w:val="28"/>
                            <w:shd w:val="clear" w:color="auto" w:fill="FFFFFF"/>
                          </w:rPr>
                          <w:delText>6to</w:delText>
                        </w:r>
                      </w:del>
                      <w:ins w:id="19" w:author="Silvia Zuleta Romano" w:date="2016-11-29T15:07:00Z">
                        <w:r w:rsidRPr="007F27F3">
                          <w:rPr>
                            <w:rFonts w:ascii="Times New Roman" w:hAnsi="Times New Roman" w:cs="Times New Roman"/>
                            <w:b/>
                            <w:i/>
                            <w:color w:val="222222"/>
                            <w:sz w:val="28"/>
                            <w:szCs w:val="28"/>
                            <w:shd w:val="clear" w:color="auto" w:fill="FFFFFF"/>
                          </w:rPr>
                          <w:t>6</w:t>
                        </w:r>
                        <w:r>
                          <w:rPr>
                            <w:rFonts w:ascii="Times New Roman" w:hAnsi="Times New Roman" w:cs="Times New Roman"/>
                            <w:b/>
                            <w:i/>
                            <w:color w:val="222222"/>
                            <w:sz w:val="28"/>
                            <w:szCs w:val="28"/>
                            <w:shd w:val="clear" w:color="auto" w:fill="FFFFFF"/>
                          </w:rPr>
                          <w:t>º</w:t>
                        </w:r>
                      </w:ins>
                      <w:r w:rsidRPr="007F27F3">
                        <w:rPr>
                          <w:rFonts w:ascii="Times New Roman" w:hAnsi="Times New Roman" w:cs="Times New Roman"/>
                          <w:b/>
                          <w:i/>
                          <w:color w:val="222222"/>
                          <w:sz w:val="28"/>
                          <w:szCs w:val="28"/>
                          <w:shd w:val="clear" w:color="auto" w:fill="FFFFFF"/>
                        </w:rPr>
                        <w:t xml:space="preserve"> de primaria habrá tenido al menos un impacto por año con una semana sobre la paz, una sobre la seguridad vial y otra sobre la alimentación. Pero casi no habrá tenido ningún impacto sobre priva</w:t>
                      </w:r>
                      <w:r>
                        <w:rPr>
                          <w:rFonts w:ascii="Times New Roman" w:hAnsi="Times New Roman" w:cs="Times New Roman"/>
                          <w:b/>
                          <w:i/>
                          <w:color w:val="222222"/>
                          <w:sz w:val="28"/>
                          <w:szCs w:val="28"/>
                          <w:shd w:val="clear" w:color="auto" w:fill="FFFFFF"/>
                        </w:rPr>
                        <w:t>cidad.</w:t>
                      </w:r>
                    </w:p>
                  </w:txbxContent>
                </v:textbox>
                <w10:wrap type="tight"/>
              </v:rect>
            </w:pict>
          </mc:Fallback>
        </mc:AlternateContent>
      </w:r>
      <w:r w:rsidR="00F56721" w:rsidRPr="00C2288A">
        <w:rPr>
          <w:rFonts w:ascii="Times New Roman" w:hAnsi="Times New Roman" w:cs="Times New Roman"/>
          <w:color w:val="222222"/>
          <w:sz w:val="24"/>
          <w:szCs w:val="24"/>
          <w:shd w:val="clear" w:color="auto" w:fill="FFFFFF"/>
        </w:rPr>
        <w:t xml:space="preserve">O ni siquiera. </w:t>
      </w:r>
      <w:r w:rsidR="005018EE" w:rsidRPr="00C2288A">
        <w:rPr>
          <w:rFonts w:ascii="Times New Roman" w:hAnsi="Times New Roman" w:cs="Times New Roman"/>
          <w:color w:val="222222"/>
          <w:sz w:val="24"/>
          <w:szCs w:val="24"/>
          <w:shd w:val="clear" w:color="auto" w:fill="FFFFFF"/>
        </w:rPr>
        <w:t>Tú mismo abres la puerta. Aceptas a cu</w:t>
      </w:r>
      <w:r w:rsidR="00A3392E" w:rsidRPr="00C2288A">
        <w:rPr>
          <w:rFonts w:ascii="Times New Roman" w:hAnsi="Times New Roman" w:cs="Times New Roman"/>
          <w:color w:val="222222"/>
          <w:sz w:val="24"/>
          <w:szCs w:val="24"/>
          <w:shd w:val="clear" w:color="auto" w:fill="FFFFFF"/>
        </w:rPr>
        <w:t>a</w:t>
      </w:r>
      <w:r w:rsidR="005018EE" w:rsidRPr="00C2288A">
        <w:rPr>
          <w:rFonts w:ascii="Times New Roman" w:hAnsi="Times New Roman" w:cs="Times New Roman"/>
          <w:color w:val="222222"/>
          <w:sz w:val="24"/>
          <w:szCs w:val="24"/>
          <w:shd w:val="clear" w:color="auto" w:fill="FFFFFF"/>
        </w:rPr>
        <w:t xml:space="preserve">lquiera. Te instalas cualquier aplicación. No es que son gratis. El mayor </w:t>
      </w:r>
      <w:r w:rsidR="00A3392E" w:rsidRPr="00C2288A">
        <w:rPr>
          <w:rFonts w:ascii="Times New Roman" w:hAnsi="Times New Roman" w:cs="Times New Roman"/>
          <w:color w:val="222222"/>
          <w:sz w:val="24"/>
          <w:szCs w:val="24"/>
          <w:shd w:val="clear" w:color="auto" w:fill="FFFFFF"/>
        </w:rPr>
        <w:t>riesgo somos nosotros mismos. ¿P</w:t>
      </w:r>
      <w:r w:rsidR="005B4D46" w:rsidRPr="00C2288A">
        <w:rPr>
          <w:rFonts w:ascii="Times New Roman" w:hAnsi="Times New Roman" w:cs="Times New Roman"/>
          <w:color w:val="222222"/>
          <w:sz w:val="24"/>
          <w:szCs w:val="24"/>
          <w:shd w:val="clear" w:color="auto" w:fill="FFFFFF"/>
        </w:rPr>
        <w:t>or qué? P</w:t>
      </w:r>
      <w:r w:rsidR="005018EE" w:rsidRPr="00C2288A">
        <w:rPr>
          <w:rFonts w:ascii="Times New Roman" w:hAnsi="Times New Roman" w:cs="Times New Roman"/>
          <w:color w:val="222222"/>
          <w:sz w:val="24"/>
          <w:szCs w:val="24"/>
          <w:shd w:val="clear" w:color="auto" w:fill="FFFFFF"/>
        </w:rPr>
        <w:t>orque aunque parezca mentira nosotros todavía tenemos cierto margen de libertad. Podemos buscar una aplicación que sea confiable. La gente se queja mucho por el tema de la privacidad de F</w:t>
      </w:r>
      <w:r w:rsidR="005B4D46" w:rsidRPr="00C2288A">
        <w:rPr>
          <w:rFonts w:ascii="Times New Roman" w:hAnsi="Times New Roman" w:cs="Times New Roman"/>
          <w:color w:val="222222"/>
          <w:sz w:val="24"/>
          <w:szCs w:val="24"/>
          <w:shd w:val="clear" w:color="auto" w:fill="FFFFFF"/>
        </w:rPr>
        <w:t>acebook</w:t>
      </w:r>
      <w:r w:rsidR="005018EE" w:rsidRPr="00C2288A">
        <w:rPr>
          <w:rFonts w:ascii="Times New Roman" w:hAnsi="Times New Roman" w:cs="Times New Roman"/>
          <w:color w:val="222222"/>
          <w:sz w:val="24"/>
          <w:szCs w:val="24"/>
          <w:shd w:val="clear" w:color="auto" w:fill="FFFFFF"/>
        </w:rPr>
        <w:t xml:space="preserve"> y WhatsApp. Pero ninguno de ellos quiso pagar 0,9 euros cuando WhatsApp se podía pagar. Yo </w:t>
      </w:r>
      <w:r w:rsidR="00A3392E" w:rsidRPr="00C2288A">
        <w:rPr>
          <w:rFonts w:ascii="Times New Roman" w:hAnsi="Times New Roman" w:cs="Times New Roman"/>
          <w:color w:val="222222"/>
          <w:sz w:val="24"/>
          <w:szCs w:val="24"/>
          <w:shd w:val="clear" w:color="auto" w:fill="FFFFFF"/>
        </w:rPr>
        <w:t>pagué un 1 euro</w:t>
      </w:r>
      <w:r w:rsidR="005018EE" w:rsidRPr="00C2288A">
        <w:rPr>
          <w:rFonts w:ascii="Times New Roman" w:hAnsi="Times New Roman" w:cs="Times New Roman"/>
          <w:color w:val="222222"/>
          <w:sz w:val="24"/>
          <w:szCs w:val="24"/>
          <w:shd w:val="clear" w:color="auto" w:fill="FFFFFF"/>
        </w:rPr>
        <w:t xml:space="preserve"> por tenerlo dos años. </w:t>
      </w:r>
      <w:r w:rsidR="00A3392E" w:rsidRPr="00C2288A">
        <w:rPr>
          <w:rFonts w:ascii="Times New Roman" w:hAnsi="Times New Roman" w:cs="Times New Roman"/>
          <w:color w:val="222222"/>
          <w:sz w:val="24"/>
          <w:szCs w:val="24"/>
          <w:shd w:val="clear" w:color="auto" w:fill="FFFFFF"/>
        </w:rPr>
        <w:t>Y</w:t>
      </w:r>
      <w:r w:rsidR="005018EE" w:rsidRPr="00C2288A">
        <w:rPr>
          <w:rFonts w:ascii="Times New Roman" w:hAnsi="Times New Roman" w:cs="Times New Roman"/>
          <w:color w:val="222222"/>
          <w:sz w:val="24"/>
          <w:szCs w:val="24"/>
          <w:shd w:val="clear" w:color="auto" w:fill="FFFFFF"/>
        </w:rPr>
        <w:t xml:space="preserve"> aun con ello, nunca sabremos si perdimos la oportunidad de que fuese una compañía económicamente vi</w:t>
      </w:r>
      <w:r w:rsidR="00A3392E" w:rsidRPr="00C2288A">
        <w:rPr>
          <w:rFonts w:ascii="Times New Roman" w:hAnsi="Times New Roman" w:cs="Times New Roman"/>
          <w:color w:val="222222"/>
          <w:sz w:val="24"/>
          <w:szCs w:val="24"/>
          <w:shd w:val="clear" w:color="auto" w:fill="FFFFFF"/>
        </w:rPr>
        <w:t>able o autosuficiente y que jamá</w:t>
      </w:r>
      <w:r w:rsidR="005018EE" w:rsidRPr="00C2288A">
        <w:rPr>
          <w:rFonts w:ascii="Times New Roman" w:hAnsi="Times New Roman" w:cs="Times New Roman"/>
          <w:color w:val="222222"/>
          <w:sz w:val="24"/>
          <w:szCs w:val="24"/>
          <w:shd w:val="clear" w:color="auto" w:fill="FFFFFF"/>
        </w:rPr>
        <w:t xml:space="preserve">s se hubiese tenido que vender a alguien que quisiera cruzar datos. </w:t>
      </w:r>
    </w:p>
    <w:p w14:paraId="615C2C7C" w14:textId="77777777" w:rsidR="007F27F3" w:rsidRPr="00C2288A" w:rsidRDefault="007F27F3" w:rsidP="00F55198">
      <w:pPr>
        <w:jc w:val="both"/>
        <w:rPr>
          <w:rFonts w:ascii="Times New Roman" w:hAnsi="Times New Roman" w:cs="Times New Roman"/>
          <w:color w:val="222222"/>
          <w:sz w:val="24"/>
          <w:szCs w:val="24"/>
          <w:shd w:val="clear" w:color="auto" w:fill="FFFFFF"/>
        </w:rPr>
      </w:pPr>
    </w:p>
    <w:p w14:paraId="28237587" w14:textId="77777777" w:rsidR="005018EE" w:rsidRPr="00C2288A" w:rsidRDefault="005018E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 lo mejor ese es un análisis muy fino para un consumidor…</w:t>
      </w:r>
    </w:p>
    <w:p w14:paraId="736085C5" w14:textId="77777777" w:rsidR="005018EE" w:rsidRPr="00C2288A" w:rsidRDefault="005018E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Pero alguien lo tiene que hacer.</w:t>
      </w:r>
    </w:p>
    <w:p w14:paraId="58F8CC94" w14:textId="77777777" w:rsidR="005018E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Pero…</w:t>
      </w:r>
      <w:r w:rsidR="005B4D46" w:rsidRPr="00C2288A">
        <w:rPr>
          <w:rFonts w:ascii="Times New Roman" w:hAnsi="Times New Roman" w:cs="Times New Roman"/>
          <w:b/>
          <w:color w:val="222222"/>
          <w:sz w:val="24"/>
          <w:szCs w:val="24"/>
          <w:shd w:val="clear" w:color="auto" w:fill="FFFFFF"/>
        </w:rPr>
        <w:t xml:space="preserve"> </w:t>
      </w:r>
      <w:r w:rsidRPr="00C2288A">
        <w:rPr>
          <w:rFonts w:ascii="Times New Roman" w:hAnsi="Times New Roman" w:cs="Times New Roman"/>
          <w:b/>
          <w:color w:val="222222"/>
          <w:sz w:val="24"/>
          <w:szCs w:val="24"/>
          <w:shd w:val="clear" w:color="auto" w:fill="FFFFFF"/>
        </w:rPr>
        <w:t>¿alguien tiene que tutelar eso? A lo mejor el consumidor dice que le importa la privacidad pero no actúa en consecuencia</w:t>
      </w:r>
    </w:p>
    <w:p w14:paraId="5BCD26E6"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No,</w:t>
      </w:r>
      <w:r w:rsidR="00A3392E" w:rsidRPr="00C2288A">
        <w:rPr>
          <w:rFonts w:ascii="Times New Roman" w:hAnsi="Times New Roman" w:cs="Times New Roman"/>
          <w:color w:val="222222"/>
          <w:sz w:val="24"/>
          <w:szCs w:val="24"/>
          <w:shd w:val="clear" w:color="auto" w:fill="FFFFFF"/>
        </w:rPr>
        <w:t xml:space="preserve"> no le importa en la prá</w:t>
      </w:r>
      <w:r w:rsidRPr="00C2288A">
        <w:rPr>
          <w:rFonts w:ascii="Times New Roman" w:hAnsi="Times New Roman" w:cs="Times New Roman"/>
          <w:color w:val="222222"/>
          <w:sz w:val="24"/>
          <w:szCs w:val="24"/>
          <w:shd w:val="clear" w:color="auto" w:fill="FFFFFF"/>
        </w:rPr>
        <w:t>ctica.</w:t>
      </w:r>
    </w:p>
    <w:p w14:paraId="685A3D4A"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¿Alguien tiene que velar por su derecho a la intimidad aunque él mismo no lo demande?</w:t>
      </w:r>
    </w:p>
    <w:p w14:paraId="68EE23C3"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Bueno, ya hay quien vela. Está la AEPD. Los expertos no nos cansamos de hacer apostolado. </w:t>
      </w:r>
      <w:r w:rsidR="00A3392E" w:rsidRPr="00C2288A">
        <w:rPr>
          <w:rFonts w:ascii="Times New Roman" w:hAnsi="Times New Roman" w:cs="Times New Roman"/>
          <w:color w:val="222222"/>
          <w:sz w:val="24"/>
          <w:szCs w:val="24"/>
          <w:shd w:val="clear" w:color="auto" w:fill="FFFFFF"/>
        </w:rPr>
        <w:t>¿Q</w:t>
      </w:r>
      <w:r w:rsidRPr="00C2288A">
        <w:rPr>
          <w:rFonts w:ascii="Times New Roman" w:hAnsi="Times New Roman" w:cs="Times New Roman"/>
          <w:color w:val="222222"/>
          <w:sz w:val="24"/>
          <w:szCs w:val="24"/>
          <w:shd w:val="clear" w:color="auto" w:fill="FFFFFF"/>
        </w:rPr>
        <w:t>ué ocurre?</w:t>
      </w:r>
      <w:r w:rsidR="005B4D46"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a gente no lo percibe. Lo percibe cuando tiene un problema. Nunca antes. Entonces </w:t>
      </w:r>
      <w:r w:rsidR="00A3392E" w:rsidRPr="00C2288A">
        <w:rPr>
          <w:rFonts w:ascii="Times New Roman" w:hAnsi="Times New Roman" w:cs="Times New Roman"/>
          <w:color w:val="222222"/>
          <w:sz w:val="24"/>
          <w:szCs w:val="24"/>
          <w:shd w:val="clear" w:color="auto" w:fill="FFFFFF"/>
        </w:rPr>
        <w:t>nos cansamos de decirle tu</w:t>
      </w:r>
      <w:r w:rsidRPr="00C2288A">
        <w:rPr>
          <w:rFonts w:ascii="Times New Roman" w:hAnsi="Times New Roman" w:cs="Times New Roman"/>
          <w:color w:val="222222"/>
          <w:sz w:val="24"/>
          <w:szCs w:val="24"/>
          <w:shd w:val="clear" w:color="auto" w:fill="FFFFFF"/>
        </w:rPr>
        <w:t xml:space="preserve"> intimidad, tu privacidad, tu información, tiene valor de mercado. Si no nadie te estaría regalando cosas.  ¿De verdad alguien desarrolla una aplicación que cuesta meses, se lanza a montar una empresa o pagar impuestos, a tener empleados porque quiere hacer algo gratis para ti?</w:t>
      </w:r>
      <w:r w:rsidR="00A3392E" w:rsidRPr="00C2288A">
        <w:rPr>
          <w:rFonts w:ascii="Times New Roman" w:hAnsi="Times New Roman" w:cs="Times New Roman"/>
          <w:color w:val="222222"/>
          <w:sz w:val="24"/>
          <w:szCs w:val="24"/>
          <w:shd w:val="clear" w:color="auto" w:fill="FFFFFF"/>
        </w:rPr>
        <w:t xml:space="preserve"> ¿L</w:t>
      </w:r>
      <w:r w:rsidRPr="00C2288A">
        <w:rPr>
          <w:rFonts w:ascii="Times New Roman" w:hAnsi="Times New Roman" w:cs="Times New Roman"/>
          <w:color w:val="222222"/>
          <w:sz w:val="24"/>
          <w:szCs w:val="24"/>
          <w:shd w:val="clear" w:color="auto" w:fill="FFFFFF"/>
        </w:rPr>
        <w:t xml:space="preserve">legó el comunismo y yo no me había enterado? Esto </w:t>
      </w:r>
      <w:r w:rsidR="00A3392E" w:rsidRPr="00C2288A">
        <w:rPr>
          <w:rFonts w:ascii="Times New Roman" w:hAnsi="Times New Roman" w:cs="Times New Roman"/>
          <w:color w:val="222222"/>
          <w:sz w:val="24"/>
          <w:szCs w:val="24"/>
          <w:shd w:val="clear" w:color="auto" w:fill="FFFFFF"/>
        </w:rPr>
        <w:t>no funciona así</w:t>
      </w:r>
      <w:r w:rsidRPr="00C2288A">
        <w:rPr>
          <w:rFonts w:ascii="Times New Roman" w:hAnsi="Times New Roman" w:cs="Times New Roman"/>
          <w:color w:val="222222"/>
          <w:sz w:val="24"/>
          <w:szCs w:val="24"/>
          <w:shd w:val="clear" w:color="auto" w:fill="FFFFFF"/>
        </w:rPr>
        <w:t xml:space="preserve">. Luego, esa empresa va a explotar tu información. Y no es ni bueno ni malo que lo haga. Es </w:t>
      </w:r>
      <w:r w:rsidR="00A3392E" w:rsidRPr="00C2288A">
        <w:rPr>
          <w:rFonts w:ascii="Times New Roman" w:hAnsi="Times New Roman" w:cs="Times New Roman"/>
          <w:color w:val="222222"/>
          <w:sz w:val="24"/>
          <w:szCs w:val="24"/>
          <w:shd w:val="clear" w:color="auto" w:fill="FFFFFF"/>
        </w:rPr>
        <w:t>su negocio. ¿Q</w:t>
      </w:r>
      <w:r w:rsidRPr="00C2288A">
        <w:rPr>
          <w:rFonts w:ascii="Times New Roman" w:hAnsi="Times New Roman" w:cs="Times New Roman"/>
          <w:color w:val="222222"/>
          <w:sz w:val="24"/>
          <w:szCs w:val="24"/>
          <w:shd w:val="clear" w:color="auto" w:fill="FFFFFF"/>
        </w:rPr>
        <w:t>ué tenemos que garantizar?</w:t>
      </w:r>
      <w:r w:rsidR="00A3392E" w:rsidRPr="00C2288A">
        <w:rPr>
          <w:rFonts w:ascii="Times New Roman" w:hAnsi="Times New Roman" w:cs="Times New Roman"/>
          <w:color w:val="222222"/>
          <w:sz w:val="24"/>
          <w:szCs w:val="24"/>
          <w:shd w:val="clear" w:color="auto" w:fill="FFFFFF"/>
        </w:rPr>
        <w:t xml:space="preserve"> P</w:t>
      </w:r>
      <w:r w:rsidRPr="00C2288A">
        <w:rPr>
          <w:rFonts w:ascii="Times New Roman" w:hAnsi="Times New Roman" w:cs="Times New Roman"/>
          <w:color w:val="222222"/>
          <w:sz w:val="24"/>
          <w:szCs w:val="24"/>
          <w:shd w:val="clear" w:color="auto" w:fill="FFFFFF"/>
        </w:rPr>
        <w:t xml:space="preserve">rimero, la libertad del usuario. El </w:t>
      </w:r>
      <w:r w:rsidR="00A3392E" w:rsidRPr="00C2288A">
        <w:rPr>
          <w:rFonts w:ascii="Times New Roman" w:hAnsi="Times New Roman" w:cs="Times New Roman"/>
          <w:color w:val="222222"/>
          <w:sz w:val="24"/>
          <w:szCs w:val="24"/>
          <w:shd w:val="clear" w:color="auto" w:fill="FFFFFF"/>
        </w:rPr>
        <w:t>usuario como no está</w:t>
      </w:r>
      <w:r w:rsidRPr="00C2288A">
        <w:rPr>
          <w:rFonts w:ascii="Times New Roman" w:hAnsi="Times New Roman" w:cs="Times New Roman"/>
          <w:color w:val="222222"/>
          <w:sz w:val="24"/>
          <w:szCs w:val="24"/>
          <w:shd w:val="clear" w:color="auto" w:fill="FFFFFF"/>
        </w:rPr>
        <w:t xml:space="preserve"> formado, en realidad no es libre. Se enfrenta, esta es la carga oscura, a </w:t>
      </w:r>
      <w:r w:rsidR="00A3392E" w:rsidRPr="00C2288A">
        <w:rPr>
          <w:rFonts w:ascii="Times New Roman" w:hAnsi="Times New Roman" w:cs="Times New Roman"/>
          <w:color w:val="222222"/>
          <w:sz w:val="24"/>
          <w:szCs w:val="24"/>
          <w:shd w:val="clear" w:color="auto" w:fill="FFFFFF"/>
        </w:rPr>
        <w:t>cláusulas</w:t>
      </w:r>
      <w:r w:rsidRPr="00C2288A">
        <w:rPr>
          <w:rFonts w:ascii="Times New Roman" w:hAnsi="Times New Roman" w:cs="Times New Roman"/>
          <w:color w:val="222222"/>
          <w:sz w:val="24"/>
          <w:szCs w:val="24"/>
          <w:shd w:val="clear" w:color="auto" w:fill="FFFFFF"/>
        </w:rPr>
        <w:t xml:space="preserve"> de privacidad que no entiende, pero expertos como Alessandro Aquisti han demostrado que ni entiende y además le importa un carajo. En cuanto ve que hay un área que dice </w:t>
      </w:r>
      <w:r w:rsidR="00A3392E" w:rsidRPr="00C2288A">
        <w:rPr>
          <w:rFonts w:ascii="Times New Roman" w:hAnsi="Times New Roman" w:cs="Times New Roman"/>
          <w:color w:val="222222"/>
          <w:sz w:val="24"/>
          <w:szCs w:val="24"/>
          <w:shd w:val="clear" w:color="auto" w:fill="FFFFFF"/>
        </w:rPr>
        <w:t>Política</w:t>
      </w:r>
      <w:r w:rsidRPr="00C2288A">
        <w:rPr>
          <w:rFonts w:ascii="Times New Roman" w:hAnsi="Times New Roman" w:cs="Times New Roman"/>
          <w:color w:val="222222"/>
          <w:sz w:val="24"/>
          <w:szCs w:val="24"/>
          <w:shd w:val="clear" w:color="auto" w:fill="FFFFFF"/>
        </w:rPr>
        <w:t xml:space="preserve"> de priva</w:t>
      </w:r>
      <w:r w:rsidR="00A3392E" w:rsidRPr="00C2288A">
        <w:rPr>
          <w:rFonts w:ascii="Times New Roman" w:hAnsi="Times New Roman" w:cs="Times New Roman"/>
          <w:color w:val="222222"/>
          <w:sz w:val="24"/>
          <w:szCs w:val="24"/>
          <w:shd w:val="clear" w:color="auto" w:fill="FFFFFF"/>
        </w:rPr>
        <w:t>cidad ya se fí</w:t>
      </w:r>
      <w:r w:rsidRPr="00C2288A">
        <w:rPr>
          <w:rFonts w:ascii="Times New Roman" w:hAnsi="Times New Roman" w:cs="Times New Roman"/>
          <w:color w:val="222222"/>
          <w:sz w:val="24"/>
          <w:szCs w:val="24"/>
          <w:shd w:val="clear" w:color="auto" w:fill="FFFFFF"/>
        </w:rPr>
        <w:t xml:space="preserve">a y le da a Aceptar. </w:t>
      </w:r>
    </w:p>
    <w:p w14:paraId="12DECE8D" w14:textId="77777777" w:rsidR="00ED25BE" w:rsidRPr="00C2288A" w:rsidRDefault="00ED25B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mientras más información les das a los usuarios…</w:t>
      </w:r>
    </w:p>
    <w:p w14:paraId="08A6C17B" w14:textId="77777777" w:rsidR="00ED25BE" w:rsidRPr="00C2288A" w:rsidRDefault="00ED25B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Parece </w:t>
      </w:r>
      <w:r w:rsidR="00A3392E"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confiable. Segundo, se ha generalizado una cultura </w:t>
      </w:r>
      <w:r w:rsidR="00ED5953" w:rsidRPr="00C2288A">
        <w:rPr>
          <w:rFonts w:ascii="Times New Roman" w:hAnsi="Times New Roman" w:cs="Times New Roman"/>
          <w:color w:val="222222"/>
          <w:sz w:val="24"/>
          <w:szCs w:val="24"/>
          <w:shd w:val="clear" w:color="auto" w:fill="FFFFFF"/>
        </w:rPr>
        <w:t>en la que</w:t>
      </w:r>
      <w:r w:rsidRPr="00C2288A">
        <w:rPr>
          <w:rFonts w:ascii="Times New Roman" w:hAnsi="Times New Roman" w:cs="Times New Roman"/>
          <w:color w:val="222222"/>
          <w:sz w:val="24"/>
          <w:szCs w:val="24"/>
          <w:shd w:val="clear" w:color="auto" w:fill="FFFFFF"/>
        </w:rPr>
        <w:t xml:space="preserve"> yo </w:t>
      </w:r>
      <w:r w:rsidR="00A3392E"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dejé</w:t>
      </w:r>
      <w:r w:rsidRPr="00C2288A">
        <w:rPr>
          <w:rFonts w:ascii="Times New Roman" w:hAnsi="Times New Roman" w:cs="Times New Roman"/>
          <w:color w:val="222222"/>
          <w:sz w:val="24"/>
          <w:szCs w:val="24"/>
          <w:shd w:val="clear" w:color="auto" w:fill="FFFFFF"/>
        </w:rPr>
        <w:t xml:space="preserve"> de pagar por ciertos servicios.</w:t>
      </w:r>
      <w:r w:rsidR="00AB0082" w:rsidRPr="00C2288A">
        <w:rPr>
          <w:rFonts w:ascii="Times New Roman" w:hAnsi="Times New Roman" w:cs="Times New Roman"/>
          <w:color w:val="222222"/>
          <w:sz w:val="24"/>
          <w:szCs w:val="24"/>
          <w:shd w:val="clear" w:color="auto" w:fill="FFFFFF"/>
        </w:rPr>
        <w:t xml:space="preserve"> Si usted no está dispues</w:t>
      </w:r>
      <w:r w:rsidR="00ED5953" w:rsidRPr="00C2288A">
        <w:rPr>
          <w:rFonts w:ascii="Times New Roman" w:hAnsi="Times New Roman" w:cs="Times New Roman"/>
          <w:color w:val="222222"/>
          <w:sz w:val="24"/>
          <w:szCs w:val="24"/>
          <w:shd w:val="clear" w:color="auto" w:fill="FFFFFF"/>
        </w:rPr>
        <w:t>to a pagar por un servicio en una</w:t>
      </w:r>
      <w:r w:rsidR="00AB0082" w:rsidRPr="00C2288A">
        <w:rPr>
          <w:rFonts w:ascii="Times New Roman" w:hAnsi="Times New Roman" w:cs="Times New Roman"/>
          <w:color w:val="222222"/>
          <w:sz w:val="24"/>
          <w:szCs w:val="24"/>
          <w:shd w:val="clear" w:color="auto" w:fill="FFFFFF"/>
        </w:rPr>
        <w:t xml:space="preserve"> red social aunque sea una cantidad ridícula, usted a lo que se enfrenta es a que se explote su información. Porque es que no hay otro modelo de negocio viable. </w:t>
      </w:r>
    </w:p>
    <w:p w14:paraId="00593F6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O sea, el problema es el consumidor…</w:t>
      </w:r>
    </w:p>
    <w:p w14:paraId="7AE1792D"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El consumidor debería ser consciente y debería decidir. Y desde luego, ¿Cuál es la otra parte de responsabilidad en todo esto? Fíjate que no estoy nombrando a las empresas, las empresas son responsables cuando lo hacen mal. Pero las empresas mientras tengan un marco jurídico</w:t>
      </w:r>
      <w:r w:rsidR="00ED5953" w:rsidRPr="00C2288A">
        <w:rPr>
          <w:rFonts w:ascii="Times New Roman" w:hAnsi="Times New Roman" w:cs="Times New Roman"/>
          <w:color w:val="222222"/>
          <w:sz w:val="24"/>
          <w:szCs w:val="24"/>
          <w:shd w:val="clear" w:color="auto" w:fill="FFFFFF"/>
        </w:rPr>
        <w:t xml:space="preserve"> que respete</w:t>
      </w:r>
      <w:r w:rsidRPr="00C2288A">
        <w:rPr>
          <w:rFonts w:ascii="Times New Roman" w:hAnsi="Times New Roman" w:cs="Times New Roman"/>
          <w:color w:val="222222"/>
          <w:sz w:val="24"/>
          <w:szCs w:val="24"/>
          <w:shd w:val="clear" w:color="auto" w:fill="FFFFFF"/>
        </w:rPr>
        <w:t xml:space="preserve"> </w:t>
      </w:r>
      <w:r w:rsidR="00ED5953" w:rsidRPr="00C2288A">
        <w:rPr>
          <w:rFonts w:ascii="Times New Roman" w:hAnsi="Times New Roman" w:cs="Times New Roman"/>
          <w:color w:val="222222"/>
          <w:sz w:val="24"/>
          <w:szCs w:val="24"/>
          <w:shd w:val="clear" w:color="auto" w:fill="FFFFFF"/>
        </w:rPr>
        <w:t>p</w:t>
      </w:r>
      <w:r w:rsidRPr="00C2288A">
        <w:rPr>
          <w:rFonts w:ascii="Times New Roman" w:hAnsi="Times New Roman" w:cs="Times New Roman"/>
          <w:color w:val="222222"/>
          <w:sz w:val="24"/>
          <w:szCs w:val="24"/>
          <w:shd w:val="clear" w:color="auto" w:fill="FFFFFF"/>
        </w:rPr>
        <w:t xml:space="preserve">oco hay que decir. Pero claro, ¿qué nivel de concienciación </w:t>
      </w:r>
      <w:r w:rsidR="00A3392E" w:rsidRPr="00C2288A">
        <w:rPr>
          <w:rFonts w:ascii="Times New Roman" w:hAnsi="Times New Roman" w:cs="Times New Roman"/>
          <w:color w:val="222222"/>
          <w:sz w:val="24"/>
          <w:szCs w:val="24"/>
          <w:shd w:val="clear" w:color="auto" w:fill="FFFFFF"/>
        </w:rPr>
        <w:t>publica</w:t>
      </w:r>
      <w:r w:rsidRPr="00C2288A">
        <w:rPr>
          <w:rFonts w:ascii="Times New Roman" w:hAnsi="Times New Roman" w:cs="Times New Roman"/>
          <w:color w:val="222222"/>
          <w:sz w:val="24"/>
          <w:szCs w:val="24"/>
          <w:shd w:val="clear" w:color="auto" w:fill="FFFFFF"/>
        </w:rPr>
        <w:t xml:space="preserve"> hay promovida por el Estado? </w:t>
      </w:r>
      <w:r w:rsidR="00A3392E"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Cer</w:t>
      </w:r>
      <w:r w:rsidR="00A3392E" w:rsidRPr="00C2288A">
        <w:rPr>
          <w:rFonts w:ascii="Times New Roman" w:hAnsi="Times New Roman" w:cs="Times New Roman"/>
          <w:color w:val="222222"/>
          <w:sz w:val="24"/>
          <w:szCs w:val="24"/>
          <w:shd w:val="clear" w:color="auto" w:fill="FFFFFF"/>
        </w:rPr>
        <w:t>o!</w:t>
      </w:r>
    </w:p>
    <w:p w14:paraId="36F2A6BD"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Bueno, la AEPD tiene campañas…</w:t>
      </w:r>
    </w:p>
    <w:p w14:paraId="15F37E66" w14:textId="77777777" w:rsidR="00AB0082"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Pero eso es una gota en el océano. </w:t>
      </w:r>
    </w:p>
    <w:p w14:paraId="3944CB73" w14:textId="77777777" w:rsidR="00AB0082" w:rsidRPr="00C2288A" w:rsidRDefault="00AB0082"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La guardia Civil…</w:t>
      </w:r>
    </w:p>
    <w:p w14:paraId="1F3DBDB1" w14:textId="77777777" w:rsidR="00AB0082"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Ya</w:t>
      </w:r>
      <w:r w:rsidR="00ED5953" w:rsidRPr="00C2288A">
        <w:rPr>
          <w:rFonts w:ascii="Times New Roman" w:hAnsi="Times New Roman" w:cs="Times New Roman"/>
          <w:color w:val="222222"/>
          <w:sz w:val="24"/>
          <w:szCs w:val="24"/>
          <w:shd w:val="clear" w:color="auto" w:fill="FFFFFF"/>
        </w:rPr>
        <w:t xml:space="preserve"> ya…</w:t>
      </w:r>
      <w:r w:rsidR="00A3392E" w:rsidRPr="00C2288A">
        <w:rPr>
          <w:rFonts w:ascii="Times New Roman" w:hAnsi="Times New Roman" w:cs="Times New Roman"/>
          <w:color w:val="222222"/>
          <w:sz w:val="24"/>
          <w:szCs w:val="24"/>
          <w:shd w:val="clear" w:color="auto" w:fill="FFFFFF"/>
        </w:rPr>
        <w:t xml:space="preserve"> sí. P</w:t>
      </w:r>
      <w:r w:rsidRPr="00C2288A">
        <w:rPr>
          <w:rFonts w:ascii="Times New Roman" w:hAnsi="Times New Roman" w:cs="Times New Roman"/>
          <w:color w:val="222222"/>
          <w:sz w:val="24"/>
          <w:szCs w:val="24"/>
          <w:shd w:val="clear" w:color="auto" w:fill="FFFFFF"/>
        </w:rPr>
        <w:t xml:space="preserve">ero insisto. </w:t>
      </w:r>
      <w:r w:rsidR="00ED5953" w:rsidRPr="00C2288A">
        <w:rPr>
          <w:rFonts w:ascii="Times New Roman" w:hAnsi="Times New Roman" w:cs="Times New Roman"/>
          <w:color w:val="222222"/>
          <w:sz w:val="24"/>
          <w:szCs w:val="24"/>
          <w:shd w:val="clear" w:color="auto" w:fill="FFFFFF"/>
        </w:rPr>
        <w:t>¿</w:t>
      </w:r>
      <w:r w:rsidRPr="00C2288A">
        <w:rPr>
          <w:rFonts w:ascii="Times New Roman" w:hAnsi="Times New Roman" w:cs="Times New Roman"/>
          <w:color w:val="222222"/>
          <w:sz w:val="24"/>
          <w:szCs w:val="24"/>
          <w:shd w:val="clear" w:color="auto" w:fill="FFFFFF"/>
        </w:rPr>
        <w:t xml:space="preserve">Qué nivel de formación regular hay en las escuelas, en los </w:t>
      </w:r>
      <w:r w:rsidR="00A3392E" w:rsidRPr="00C2288A">
        <w:rPr>
          <w:rFonts w:ascii="Times New Roman" w:hAnsi="Times New Roman" w:cs="Times New Roman"/>
          <w:color w:val="222222"/>
          <w:sz w:val="24"/>
          <w:szCs w:val="24"/>
          <w:shd w:val="clear" w:color="auto" w:fill="FFFFFF"/>
        </w:rPr>
        <w:t>institutos</w:t>
      </w:r>
      <w:r w:rsidRPr="00C2288A">
        <w:rPr>
          <w:rFonts w:ascii="Times New Roman" w:hAnsi="Times New Roman" w:cs="Times New Roman"/>
          <w:color w:val="222222"/>
          <w:sz w:val="24"/>
          <w:szCs w:val="24"/>
          <w:shd w:val="clear" w:color="auto" w:fill="FFFFFF"/>
        </w:rPr>
        <w:t xml:space="preserve">, o en la formación de adultos? </w:t>
      </w:r>
      <w:r w:rsidR="00A3392E" w:rsidRPr="00C2288A">
        <w:rPr>
          <w:rFonts w:ascii="Times New Roman" w:hAnsi="Times New Roman" w:cs="Times New Roman"/>
          <w:color w:val="222222"/>
          <w:sz w:val="24"/>
          <w:szCs w:val="24"/>
          <w:shd w:val="clear" w:color="auto" w:fill="FFFFFF"/>
        </w:rPr>
        <w:t>Epidérmica</w:t>
      </w:r>
      <w:r w:rsidRPr="00C2288A">
        <w:rPr>
          <w:rFonts w:ascii="Times New Roman" w:hAnsi="Times New Roman" w:cs="Times New Roman"/>
          <w:color w:val="222222"/>
          <w:sz w:val="24"/>
          <w:szCs w:val="24"/>
          <w:shd w:val="clear" w:color="auto" w:fill="FFFFFF"/>
        </w:rPr>
        <w:t xml:space="preserve">. Un niño cuando acabe sexto de primaria habrá tenido al menos un impacto por año con una semana sobre la paz y la convivencia, una sobre la seguridad vial y otra sobre la alimentación. Seguro. Pero casi no habrá tenido ningún impacto sobre privacidad, control de la información o Internet. En cambio, su mundo futuro es ese. </w:t>
      </w:r>
    </w:p>
    <w:p w14:paraId="1EA2EAA5" w14:textId="77777777" w:rsidR="00785350" w:rsidRPr="00C2288A" w:rsidRDefault="00785350" w:rsidP="00F55198">
      <w:pPr>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lang w:eastAsia="es-ES"/>
        </w:rPr>
        <mc:AlternateContent>
          <mc:Choice Requires="wps">
            <w:drawing>
              <wp:anchor distT="0" distB="0" distL="114300" distR="114300" simplePos="0" relativeHeight="251661312" behindDoc="1" locked="0" layoutInCell="1" allowOverlap="1" wp14:anchorId="4EEA51E3" wp14:editId="0E545A5E">
                <wp:simplePos x="0" y="0"/>
                <wp:positionH relativeFrom="column">
                  <wp:posOffset>93980</wp:posOffset>
                </wp:positionH>
                <wp:positionV relativeFrom="paragraph">
                  <wp:posOffset>57785</wp:posOffset>
                </wp:positionV>
                <wp:extent cx="2533015" cy="1753235"/>
                <wp:effectExtent l="0" t="0" r="19685" b="18415"/>
                <wp:wrapTight wrapText="bothSides">
                  <wp:wrapPolygon edited="0">
                    <wp:start x="0" y="0"/>
                    <wp:lineTo x="0" y="21592"/>
                    <wp:lineTo x="21605" y="21592"/>
                    <wp:lineTo x="21605" y="0"/>
                    <wp:lineTo x="0" y="0"/>
                  </wp:wrapPolygon>
                </wp:wrapTight>
                <wp:docPr id="3" name="Rectangle 3"/>
                <wp:cNvGraphicFramePr/>
                <a:graphic xmlns:a="http://schemas.openxmlformats.org/drawingml/2006/main">
                  <a:graphicData uri="http://schemas.microsoft.com/office/word/2010/wordprocessingShape">
                    <wps:wsp>
                      <wps:cNvSpPr/>
                      <wps:spPr>
                        <a:xfrm>
                          <a:off x="0" y="0"/>
                          <a:ext cx="2533015" cy="1753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EA1E8" w14:textId="77777777" w:rsidR="00AA1B59" w:rsidRPr="00785350" w:rsidRDefault="00AA1B59"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pagar impuestos porque quiere hacer algo gratis para ti? ¿Llegó el comunismo y yo no me había enterado?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7.4pt;margin-top:4.55pt;width:199.45pt;height:13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" fillcolor="white [3201]" strokecolor="#f79646 [3209]" strokeweight="2pt">
                <v:textbox>
                  <w:txbxContent>
                    <w:p w14:paraId="7A0EA1E8" w14:textId="77777777" w:rsidR="00AA1B59" w:rsidRPr="00785350" w:rsidRDefault="00AA1B59" w:rsidP="00785350">
                      <w:pPr>
                        <w:jc w:val="center"/>
                        <w:rPr>
                          <w:b/>
                          <w:i/>
                          <w:sz w:val="28"/>
                          <w:szCs w:val="28"/>
                        </w:rPr>
                      </w:pPr>
                      <w:r w:rsidRPr="00785350">
                        <w:rPr>
                          <w:rFonts w:ascii="Times New Roman" w:hAnsi="Times New Roman" w:cs="Times New Roman"/>
                          <w:b/>
                          <w:i/>
                          <w:color w:val="222222"/>
                          <w:sz w:val="28"/>
                          <w:szCs w:val="28"/>
                          <w:shd w:val="clear" w:color="auto" w:fill="FFFFFF"/>
                        </w:rPr>
                        <w:t>¿De verdad alguien desarrolla una aplicación que cuesta meses, se lanza a montar una empresa o pagar impuestos porque quiere hacer algo gratis para ti? ¿Llegó el comunismo y yo no me había enterado?</w:t>
                      </w:r>
                    </w:p>
                  </w:txbxContent>
                </v:textbox>
                <w10:wrap type="tight"/>
              </v:rect>
            </w:pict>
          </mc:Fallback>
        </mc:AlternateContent>
      </w:r>
    </w:p>
    <w:p w14:paraId="6B109062" w14:textId="77777777" w:rsidR="00AB0082" w:rsidRPr="00C2288A" w:rsidRDefault="00ED595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w:t>
      </w:r>
      <w:r w:rsidR="00AB0082" w:rsidRPr="00C2288A">
        <w:rPr>
          <w:rFonts w:ascii="Times New Roman" w:hAnsi="Times New Roman" w:cs="Times New Roman"/>
          <w:b/>
          <w:color w:val="222222"/>
          <w:sz w:val="24"/>
          <w:szCs w:val="24"/>
          <w:shd w:val="clear" w:color="auto" w:fill="FFFFFF"/>
        </w:rPr>
        <w:t>Fallan los adultos</w:t>
      </w:r>
      <w:r w:rsidRPr="00C2288A">
        <w:rPr>
          <w:rFonts w:ascii="Times New Roman" w:hAnsi="Times New Roman" w:cs="Times New Roman"/>
          <w:b/>
          <w:color w:val="222222"/>
          <w:sz w:val="24"/>
          <w:szCs w:val="24"/>
          <w:shd w:val="clear" w:color="auto" w:fill="FFFFFF"/>
        </w:rPr>
        <w:t>?</w:t>
      </w:r>
    </w:p>
    <w:p w14:paraId="757FF4A3" w14:textId="77777777" w:rsidR="007D117B" w:rsidRPr="00C2288A" w:rsidRDefault="00AB0082"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w:t>
      </w:r>
      <w:r w:rsidR="00A3392E" w:rsidRPr="00C2288A">
        <w:rPr>
          <w:rFonts w:ascii="Times New Roman" w:hAnsi="Times New Roman" w:cs="Times New Roman"/>
          <w:color w:val="222222"/>
          <w:sz w:val="24"/>
          <w:szCs w:val="24"/>
          <w:shd w:val="clear" w:color="auto" w:fill="FFFFFF"/>
        </w:rPr>
        <w:t>Qué</w:t>
      </w:r>
      <w:r w:rsidRPr="00C2288A">
        <w:rPr>
          <w:rFonts w:ascii="Times New Roman" w:hAnsi="Times New Roman" w:cs="Times New Roman"/>
          <w:color w:val="222222"/>
          <w:sz w:val="24"/>
          <w:szCs w:val="24"/>
          <w:shd w:val="clear" w:color="auto" w:fill="FFFFFF"/>
        </w:rPr>
        <w:t xml:space="preserve"> ocurre? Que</w:t>
      </w:r>
      <w:r w:rsidR="00ED5953" w:rsidRPr="00C2288A">
        <w:rPr>
          <w:rFonts w:ascii="Times New Roman" w:hAnsi="Times New Roman" w:cs="Times New Roman"/>
          <w:color w:val="222222"/>
          <w:sz w:val="24"/>
          <w:szCs w:val="24"/>
          <w:shd w:val="clear" w:color="auto" w:fill="FFFFFF"/>
        </w:rPr>
        <w:t xml:space="preserve"> no somos conscientes que</w:t>
      </w:r>
      <w:r w:rsidRPr="00C2288A">
        <w:rPr>
          <w:rFonts w:ascii="Times New Roman" w:hAnsi="Times New Roman" w:cs="Times New Roman"/>
          <w:color w:val="222222"/>
          <w:sz w:val="24"/>
          <w:szCs w:val="24"/>
          <w:shd w:val="clear" w:color="auto" w:fill="FFFFFF"/>
        </w:rPr>
        <w:t xml:space="preserve"> esa </w:t>
      </w:r>
      <w:r w:rsidR="00A3392E" w:rsidRPr="00C2288A">
        <w:rPr>
          <w:rFonts w:ascii="Times New Roman" w:hAnsi="Times New Roman" w:cs="Times New Roman"/>
          <w:color w:val="222222"/>
          <w:sz w:val="24"/>
          <w:szCs w:val="24"/>
          <w:shd w:val="clear" w:color="auto" w:fill="FFFFFF"/>
        </w:rPr>
        <w:t>sobreexposición</w:t>
      </w:r>
      <w:r w:rsidRPr="00C2288A">
        <w:rPr>
          <w:rFonts w:ascii="Times New Roman" w:hAnsi="Times New Roman" w:cs="Times New Roman"/>
          <w:color w:val="222222"/>
          <w:sz w:val="24"/>
          <w:szCs w:val="24"/>
          <w:shd w:val="clear" w:color="auto" w:fill="FFFFFF"/>
        </w:rPr>
        <w:t xml:space="preserve"> que hacemos de nuestra información puede impactar en nuestro futuro inmediato. Yo siempre </w:t>
      </w:r>
      <w:r w:rsidR="00A3392E" w:rsidRPr="00C2288A">
        <w:rPr>
          <w:rFonts w:ascii="Times New Roman" w:hAnsi="Times New Roman" w:cs="Times New Roman"/>
          <w:color w:val="222222"/>
          <w:sz w:val="24"/>
          <w:szCs w:val="24"/>
          <w:shd w:val="clear" w:color="auto" w:fill="FFFFFF"/>
        </w:rPr>
        <w:t>le</w:t>
      </w:r>
      <w:r w:rsidRPr="00C2288A">
        <w:rPr>
          <w:rFonts w:ascii="Times New Roman" w:hAnsi="Times New Roman" w:cs="Times New Roman"/>
          <w:color w:val="222222"/>
          <w:sz w:val="24"/>
          <w:szCs w:val="24"/>
          <w:shd w:val="clear" w:color="auto" w:fill="FFFFFF"/>
        </w:rPr>
        <w:t xml:space="preserve"> cuento a la gente que tú crees que eres tú. E incluso tú crees que eres tu CV. Pero no es cierto. Tú eres los primeros 20 resultados del buscador. Eso es lo que tú eres. Si cultivases una imagen intencion</w:t>
      </w:r>
      <w:r w:rsidR="00A51251">
        <w:rPr>
          <w:rFonts w:ascii="Times New Roman" w:hAnsi="Times New Roman" w:cs="Times New Roman"/>
          <w:color w:val="222222"/>
          <w:sz w:val="24"/>
          <w:szCs w:val="24"/>
          <w:shd w:val="clear" w:color="auto" w:fill="FFFFFF"/>
        </w:rPr>
        <w:t>al o profesional</w:t>
      </w:r>
      <w:r w:rsidRPr="00C2288A">
        <w:rPr>
          <w:rFonts w:ascii="Times New Roman" w:hAnsi="Times New Roman" w:cs="Times New Roman"/>
          <w:color w:val="222222"/>
          <w:sz w:val="24"/>
          <w:szCs w:val="24"/>
          <w:shd w:val="clear" w:color="auto" w:fill="FFFFFF"/>
        </w:rPr>
        <w:t xml:space="preserve">, los primeros 20 resultados de tu buscador </w:t>
      </w:r>
      <w:r w:rsidR="007D117B" w:rsidRPr="00C2288A">
        <w:rPr>
          <w:rFonts w:ascii="Times New Roman" w:hAnsi="Times New Roman" w:cs="Times New Roman"/>
          <w:color w:val="222222"/>
          <w:sz w:val="24"/>
          <w:szCs w:val="24"/>
          <w:shd w:val="clear" w:color="auto" w:fill="FFFFFF"/>
        </w:rPr>
        <w:t>son absolutamente reforzantes. Habilitantes. Confirman. Vaya,</w:t>
      </w:r>
      <w:r w:rsidR="00A40D1D">
        <w:rPr>
          <w:rFonts w:ascii="Times New Roman" w:hAnsi="Times New Roman" w:cs="Times New Roman"/>
          <w:color w:val="222222"/>
          <w:sz w:val="24"/>
          <w:szCs w:val="24"/>
          <w:shd w:val="clear" w:color="auto" w:fill="FFFFFF"/>
        </w:rPr>
        <w:t xml:space="preserve"> este tipo parece que sabe. </w:t>
      </w:r>
      <w:r w:rsidR="00ED5953" w:rsidRPr="00C2288A">
        <w:rPr>
          <w:rFonts w:ascii="Times New Roman" w:hAnsi="Times New Roman" w:cs="Times New Roman"/>
          <w:color w:val="222222"/>
          <w:sz w:val="24"/>
          <w:szCs w:val="24"/>
          <w:shd w:val="clear" w:color="auto" w:fill="FFFFFF"/>
        </w:rPr>
        <w:t>S</w:t>
      </w:r>
      <w:r w:rsidR="007D117B" w:rsidRPr="00C2288A">
        <w:rPr>
          <w:rFonts w:ascii="Times New Roman" w:hAnsi="Times New Roman" w:cs="Times New Roman"/>
          <w:color w:val="222222"/>
          <w:sz w:val="24"/>
          <w:szCs w:val="24"/>
          <w:shd w:val="clear" w:color="auto" w:fill="FFFFFF"/>
        </w:rPr>
        <w:t>i las cosas que hiciste en Internet fueron banales, eres un tipo banal. A</w:t>
      </w:r>
      <w:r w:rsidR="00A3392E" w:rsidRPr="00C2288A">
        <w:rPr>
          <w:rFonts w:ascii="Times New Roman" w:hAnsi="Times New Roman" w:cs="Times New Roman"/>
          <w:color w:val="222222"/>
          <w:sz w:val="24"/>
          <w:szCs w:val="24"/>
          <w:shd w:val="clear" w:color="auto" w:fill="FFFFFF"/>
        </w:rPr>
        <w:t>sí</w:t>
      </w:r>
      <w:r w:rsidR="007D117B" w:rsidRPr="00C2288A">
        <w:rPr>
          <w:rFonts w:ascii="Times New Roman" w:hAnsi="Times New Roman" w:cs="Times New Roman"/>
          <w:color w:val="222222"/>
          <w:sz w:val="24"/>
          <w:szCs w:val="24"/>
          <w:shd w:val="clear" w:color="auto" w:fill="FFFFFF"/>
        </w:rPr>
        <w:t xml:space="preserve"> de sencillo. Una y otra realidad </w:t>
      </w:r>
      <w:r w:rsidR="00ED5953" w:rsidRPr="00C2288A">
        <w:rPr>
          <w:rFonts w:ascii="Times New Roman" w:hAnsi="Times New Roman" w:cs="Times New Roman"/>
          <w:color w:val="222222"/>
          <w:sz w:val="24"/>
          <w:szCs w:val="24"/>
          <w:shd w:val="clear" w:color="auto" w:fill="FFFFFF"/>
        </w:rPr>
        <w:t>es</w:t>
      </w:r>
      <w:r w:rsidR="007D117B" w:rsidRPr="00C2288A">
        <w:rPr>
          <w:rFonts w:ascii="Times New Roman" w:hAnsi="Times New Roman" w:cs="Times New Roman"/>
          <w:color w:val="222222"/>
          <w:sz w:val="24"/>
          <w:szCs w:val="24"/>
          <w:shd w:val="clear" w:color="auto" w:fill="FFFFFF"/>
        </w:rPr>
        <w:t xml:space="preserve"> mentira pero son las que va</w:t>
      </w:r>
      <w:r w:rsidR="00ED5953" w:rsidRPr="00C2288A">
        <w:rPr>
          <w:rFonts w:ascii="Times New Roman" w:hAnsi="Times New Roman" w:cs="Times New Roman"/>
          <w:color w:val="222222"/>
          <w:sz w:val="24"/>
          <w:szCs w:val="24"/>
          <w:shd w:val="clear" w:color="auto" w:fill="FFFFFF"/>
        </w:rPr>
        <w:t>n</w:t>
      </w:r>
      <w:r w:rsidR="007D117B" w:rsidRPr="00C2288A">
        <w:rPr>
          <w:rFonts w:ascii="Times New Roman" w:hAnsi="Times New Roman" w:cs="Times New Roman"/>
          <w:color w:val="222222"/>
          <w:sz w:val="24"/>
          <w:szCs w:val="24"/>
          <w:shd w:val="clear" w:color="auto" w:fill="FFFFFF"/>
        </w:rPr>
        <w:t xml:space="preserve"> a percibir la sociedad. Además, vamos a dejar cada </w:t>
      </w:r>
      <w:r w:rsidR="00A3392E" w:rsidRPr="00C2288A">
        <w:rPr>
          <w:rFonts w:ascii="Times New Roman" w:hAnsi="Times New Roman" w:cs="Times New Roman"/>
          <w:color w:val="222222"/>
          <w:sz w:val="24"/>
          <w:szCs w:val="24"/>
          <w:shd w:val="clear" w:color="auto" w:fill="FFFFFF"/>
        </w:rPr>
        <w:t>vez mayor volumen de rastro y má</w:t>
      </w:r>
      <w:r w:rsidR="007D117B" w:rsidRPr="00C2288A">
        <w:rPr>
          <w:rFonts w:ascii="Times New Roman" w:hAnsi="Times New Roman" w:cs="Times New Roman"/>
          <w:color w:val="222222"/>
          <w:sz w:val="24"/>
          <w:szCs w:val="24"/>
          <w:shd w:val="clear" w:color="auto" w:fill="FFFFFF"/>
        </w:rPr>
        <w:t xml:space="preserve">s evidente. Ya hay científicos </w:t>
      </w:r>
      <w:r w:rsidR="00A3392E" w:rsidRPr="00C2288A">
        <w:rPr>
          <w:rFonts w:ascii="Times New Roman" w:hAnsi="Times New Roman" w:cs="Times New Roman"/>
          <w:color w:val="222222"/>
          <w:sz w:val="24"/>
          <w:szCs w:val="24"/>
          <w:shd w:val="clear" w:color="auto" w:fill="FFFFFF"/>
        </w:rPr>
        <w:t>de datos que afirman que es má</w:t>
      </w:r>
      <w:r w:rsidR="007D117B" w:rsidRPr="00C2288A">
        <w:rPr>
          <w:rFonts w:ascii="Times New Roman" w:hAnsi="Times New Roman" w:cs="Times New Roman"/>
          <w:color w:val="222222"/>
          <w:sz w:val="24"/>
          <w:szCs w:val="24"/>
          <w:shd w:val="clear" w:color="auto" w:fill="FFFFFF"/>
        </w:rPr>
        <w:t>s relevante para una contratación laboral, para conceder un préstamo, F</w:t>
      </w:r>
      <w:r w:rsidR="00ED5953" w:rsidRPr="00C2288A">
        <w:rPr>
          <w:rFonts w:ascii="Times New Roman" w:hAnsi="Times New Roman" w:cs="Times New Roman"/>
          <w:color w:val="222222"/>
          <w:sz w:val="24"/>
          <w:szCs w:val="24"/>
          <w:shd w:val="clear" w:color="auto" w:fill="FFFFFF"/>
        </w:rPr>
        <w:t>acebook</w:t>
      </w:r>
      <w:r w:rsidR="007D117B" w:rsidRPr="00C2288A">
        <w:rPr>
          <w:rFonts w:ascii="Times New Roman" w:hAnsi="Times New Roman" w:cs="Times New Roman"/>
          <w:color w:val="222222"/>
          <w:sz w:val="24"/>
          <w:szCs w:val="24"/>
          <w:shd w:val="clear" w:color="auto" w:fill="FFFFFF"/>
        </w:rPr>
        <w:t xml:space="preserve"> que el historial laboral y crediticio de esa persona.</w:t>
      </w:r>
    </w:p>
    <w:p w14:paraId="48D906ED" w14:textId="77777777" w:rsidR="00F62643" w:rsidRDefault="00F62643" w:rsidP="00F62643">
      <w:pPr>
        <w:pStyle w:val="Heading2"/>
        <w:rPr>
          <w:rFonts w:hint="eastAsia"/>
          <w:shd w:val="clear" w:color="auto" w:fill="FFFFFF"/>
        </w:rPr>
      </w:pPr>
      <w:r>
        <w:rPr>
          <w:shd w:val="clear" w:color="auto" w:fill="FFFFFF"/>
        </w:rPr>
        <w:t>El resto del mundo y España: lo que hacen bien y lo que hacen mal</w:t>
      </w:r>
    </w:p>
    <w:p w14:paraId="48EB99B9" w14:textId="77777777" w:rsidR="007D117B" w:rsidRPr="00C2288A" w:rsidRDefault="007D117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Tú </w:t>
      </w:r>
      <w:r w:rsidR="00A3392E" w:rsidRPr="00C2288A">
        <w:rPr>
          <w:rFonts w:ascii="Times New Roman" w:hAnsi="Times New Roman" w:cs="Times New Roman"/>
          <w:b/>
          <w:color w:val="222222"/>
          <w:sz w:val="24"/>
          <w:szCs w:val="24"/>
          <w:shd w:val="clear" w:color="auto" w:fill="FFFFFF"/>
        </w:rPr>
        <w:t>crees que hay algú</w:t>
      </w:r>
      <w:r w:rsidRPr="00C2288A">
        <w:rPr>
          <w:rFonts w:ascii="Times New Roman" w:hAnsi="Times New Roman" w:cs="Times New Roman"/>
          <w:b/>
          <w:color w:val="222222"/>
          <w:sz w:val="24"/>
          <w:szCs w:val="24"/>
          <w:shd w:val="clear" w:color="auto" w:fill="FFFFFF"/>
        </w:rPr>
        <w:t>n país que pueda servirnos de modelo. Que digas, lo están haciendo bien…</w:t>
      </w:r>
      <w:r w:rsidR="004300F3" w:rsidRPr="00C2288A">
        <w:rPr>
          <w:rFonts w:ascii="Times New Roman" w:hAnsi="Times New Roman" w:cs="Times New Roman"/>
          <w:b/>
          <w:color w:val="222222"/>
          <w:sz w:val="24"/>
          <w:szCs w:val="24"/>
          <w:shd w:val="clear" w:color="auto" w:fill="FFFFFF"/>
        </w:rPr>
        <w:t xml:space="preserve">hablo desde el punto de vista del consumidor concienciado. </w:t>
      </w:r>
    </w:p>
    <w:p w14:paraId="11753011" w14:textId="77777777"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Vamos a ver. La parte del consumidor. </w:t>
      </w:r>
      <w:r w:rsidR="00F62643">
        <w:rPr>
          <w:rFonts w:ascii="Times New Roman" w:hAnsi="Times New Roman" w:cs="Times New Roman"/>
          <w:color w:val="222222"/>
          <w:sz w:val="24"/>
          <w:szCs w:val="24"/>
          <w:shd w:val="clear" w:color="auto" w:fill="FFFFFF"/>
        </w:rPr>
        <w:t>Según las estadísticas sobre niños</w:t>
      </w:r>
      <w:r w:rsidR="00ED5953" w:rsidRPr="00C2288A">
        <w:rPr>
          <w:rFonts w:ascii="Times New Roman" w:hAnsi="Times New Roman" w:cs="Times New Roman"/>
          <w:color w:val="222222"/>
          <w:sz w:val="24"/>
          <w:szCs w:val="24"/>
          <w:shd w:val="clear" w:color="auto" w:fill="FFFFFF"/>
        </w:rPr>
        <w:t xml:space="preserve"> en</w:t>
      </w:r>
      <w:r w:rsidRPr="00C2288A">
        <w:rPr>
          <w:rFonts w:ascii="Times New Roman" w:hAnsi="Times New Roman" w:cs="Times New Roman"/>
          <w:color w:val="222222"/>
          <w:sz w:val="24"/>
          <w:szCs w:val="24"/>
          <w:shd w:val="clear" w:color="auto" w:fill="FFFFFF"/>
        </w:rPr>
        <w:t xml:space="preserve"> los países escandinavos hay una cultura de usuario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avanzado y </w:t>
      </w:r>
      <w:r w:rsidR="00B52886" w:rsidRPr="00C2288A">
        <w:rPr>
          <w:rFonts w:ascii="Times New Roman" w:hAnsi="Times New Roman" w:cs="Times New Roman"/>
          <w:color w:val="222222"/>
          <w:sz w:val="24"/>
          <w:szCs w:val="24"/>
          <w:shd w:val="clear" w:color="auto" w:fill="FFFFFF"/>
        </w:rPr>
        <w:t>más</w:t>
      </w:r>
      <w:r w:rsidRPr="00C2288A">
        <w:rPr>
          <w:rFonts w:ascii="Times New Roman" w:hAnsi="Times New Roman" w:cs="Times New Roman"/>
          <w:color w:val="222222"/>
          <w:sz w:val="24"/>
          <w:szCs w:val="24"/>
          <w:shd w:val="clear" w:color="auto" w:fill="FFFFFF"/>
        </w:rPr>
        <w:t xml:space="preserve"> co</w:t>
      </w:r>
      <w:r w:rsidR="00A3392E" w:rsidRPr="00C2288A">
        <w:rPr>
          <w:rFonts w:ascii="Times New Roman" w:hAnsi="Times New Roman" w:cs="Times New Roman"/>
          <w:color w:val="222222"/>
          <w:sz w:val="24"/>
          <w:szCs w:val="24"/>
          <w:shd w:val="clear" w:color="auto" w:fill="FFFFFF"/>
        </w:rPr>
        <w:t>n</w:t>
      </w:r>
      <w:r w:rsidRPr="00C2288A">
        <w:rPr>
          <w:rFonts w:ascii="Times New Roman" w:hAnsi="Times New Roman" w:cs="Times New Roman"/>
          <w:color w:val="222222"/>
          <w:sz w:val="24"/>
          <w:szCs w:val="24"/>
          <w:shd w:val="clear" w:color="auto" w:fill="FFFFFF"/>
        </w:rPr>
        <w:t xml:space="preserve">sciente que la nuestra. </w:t>
      </w:r>
    </w:p>
    <w:p w14:paraId="57C1B831" w14:textId="77777777" w:rsidR="004300F3" w:rsidRPr="00C2288A" w:rsidRDefault="004300F3"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¿Y los anglosajones?</w:t>
      </w:r>
    </w:p>
    <w:p w14:paraId="3DC41C99" w14:textId="38D8CC5B" w:rsidR="004300F3" w:rsidRPr="00C2288A" w:rsidRDefault="004300F3"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Tal </w:t>
      </w:r>
      <w:r w:rsidR="00A3392E" w:rsidRPr="00C2288A">
        <w:rPr>
          <w:rFonts w:ascii="Times New Roman" w:hAnsi="Times New Roman" w:cs="Times New Roman"/>
          <w:color w:val="222222"/>
          <w:sz w:val="24"/>
          <w:szCs w:val="24"/>
          <w:shd w:val="clear" w:color="auto" w:fill="FFFFFF"/>
        </w:rPr>
        <w:t>vez. N</w:t>
      </w:r>
      <w:r w:rsidRPr="00C2288A">
        <w:rPr>
          <w:rFonts w:ascii="Times New Roman" w:hAnsi="Times New Roman" w:cs="Times New Roman"/>
          <w:color w:val="222222"/>
          <w:sz w:val="24"/>
          <w:szCs w:val="24"/>
          <w:shd w:val="clear" w:color="auto" w:fill="FFFFFF"/>
        </w:rPr>
        <w:t xml:space="preserve">o tanto como ellos. Y en cualquier caso no podemos comparar nuestra sociedad con la norteamericana. </w:t>
      </w:r>
      <w:r w:rsidR="00E07B7E" w:rsidRPr="00C2288A">
        <w:rPr>
          <w:rFonts w:ascii="Times New Roman" w:hAnsi="Times New Roman" w:cs="Times New Roman"/>
          <w:color w:val="222222"/>
          <w:sz w:val="24"/>
          <w:szCs w:val="24"/>
          <w:shd w:val="clear" w:color="auto" w:fill="FFFFFF"/>
        </w:rPr>
        <w:t xml:space="preserve">La sociedad norteamericana es liberal donde prima la idea del negocio. Donde se supone que a condición </w:t>
      </w:r>
      <w:r w:rsidR="00ED5953" w:rsidRPr="00C2288A">
        <w:rPr>
          <w:rFonts w:ascii="Times New Roman" w:hAnsi="Times New Roman" w:cs="Times New Roman"/>
          <w:color w:val="222222"/>
          <w:sz w:val="24"/>
          <w:szCs w:val="24"/>
          <w:shd w:val="clear" w:color="auto" w:fill="FFFFFF"/>
        </w:rPr>
        <w:t>de que tú seas leal y</w:t>
      </w:r>
      <w:r w:rsidR="00A3392E" w:rsidRPr="00C2288A">
        <w:rPr>
          <w:rFonts w:ascii="Times New Roman" w:hAnsi="Times New Roman" w:cs="Times New Roman"/>
          <w:color w:val="222222"/>
          <w:sz w:val="24"/>
          <w:szCs w:val="24"/>
          <w:shd w:val="clear" w:color="auto" w:fill="FFFFFF"/>
        </w:rPr>
        <w:t xml:space="preserve"> no esté</w:t>
      </w:r>
      <w:r w:rsidR="00ED5953" w:rsidRPr="00C2288A">
        <w:rPr>
          <w:rFonts w:ascii="Times New Roman" w:hAnsi="Times New Roman" w:cs="Times New Roman"/>
          <w:color w:val="222222"/>
          <w:sz w:val="24"/>
          <w:szCs w:val="24"/>
          <w:shd w:val="clear" w:color="auto" w:fill="FFFFFF"/>
        </w:rPr>
        <w:t>s engañando al consumidor</w:t>
      </w:r>
      <w:r w:rsidR="00A40D1D">
        <w:rPr>
          <w:rFonts w:ascii="Times New Roman" w:hAnsi="Times New Roman" w:cs="Times New Roman"/>
          <w:color w:val="222222"/>
          <w:sz w:val="24"/>
          <w:szCs w:val="24"/>
          <w:shd w:val="clear" w:color="auto" w:fill="FFFFFF"/>
        </w:rPr>
        <w:t>, tampoco</w:t>
      </w:r>
      <w:r w:rsidR="00F62643">
        <w:rPr>
          <w:rFonts w:ascii="Times New Roman" w:hAnsi="Times New Roman" w:cs="Times New Roman"/>
          <w:color w:val="222222"/>
          <w:sz w:val="24"/>
          <w:szCs w:val="24"/>
          <w:shd w:val="clear" w:color="auto" w:fill="FFFFFF"/>
        </w:rPr>
        <w:t xml:space="preserve"> hay nada</w:t>
      </w:r>
      <w:r w:rsidR="00ED5953" w:rsidRPr="00C2288A">
        <w:rPr>
          <w:rFonts w:ascii="Times New Roman" w:hAnsi="Times New Roman" w:cs="Times New Roman"/>
          <w:color w:val="222222"/>
          <w:sz w:val="24"/>
          <w:szCs w:val="24"/>
          <w:shd w:val="clear" w:color="auto" w:fill="FFFFFF"/>
        </w:rPr>
        <w:t xml:space="preserve"> malo</w:t>
      </w:r>
      <w:r w:rsidR="00E07B7E" w:rsidRPr="00C2288A">
        <w:rPr>
          <w:rFonts w:ascii="Times New Roman" w:hAnsi="Times New Roman" w:cs="Times New Roman"/>
          <w:color w:val="222222"/>
          <w:sz w:val="24"/>
          <w:szCs w:val="24"/>
          <w:shd w:val="clear" w:color="auto" w:fill="FFFFFF"/>
        </w:rPr>
        <w:t xml:space="preserve">. Pero yo creo que nuestras sociedades latinas y en prácticamente toda la </w:t>
      </w:r>
      <w:r w:rsidR="00B52886" w:rsidRPr="00C2288A">
        <w:rPr>
          <w:rFonts w:ascii="Times New Roman" w:hAnsi="Times New Roman" w:cs="Times New Roman"/>
          <w:color w:val="222222"/>
          <w:sz w:val="24"/>
          <w:szCs w:val="24"/>
          <w:shd w:val="clear" w:color="auto" w:fill="FFFFFF"/>
        </w:rPr>
        <w:t>Unión</w:t>
      </w:r>
      <w:r w:rsidR="00ED5953" w:rsidRPr="00C2288A">
        <w:rPr>
          <w:rFonts w:ascii="Times New Roman" w:hAnsi="Times New Roman" w:cs="Times New Roman"/>
          <w:color w:val="222222"/>
          <w:sz w:val="24"/>
          <w:szCs w:val="24"/>
          <w:shd w:val="clear" w:color="auto" w:fill="FFFFFF"/>
        </w:rPr>
        <w:t xml:space="preserve"> </w:t>
      </w:r>
      <w:del w:id="20" w:author="Silvia Zuleta Romano" w:date="2016-11-29T15:07:00Z">
        <w:r w:rsidR="00ED5953" w:rsidRPr="00C2288A">
          <w:rPr>
            <w:rFonts w:ascii="Times New Roman" w:hAnsi="Times New Roman" w:cs="Times New Roman"/>
            <w:color w:val="222222"/>
            <w:sz w:val="24"/>
            <w:szCs w:val="24"/>
            <w:shd w:val="clear" w:color="auto" w:fill="FFFFFF"/>
          </w:rPr>
          <w:delText>europea</w:delText>
        </w:r>
      </w:del>
      <w:ins w:id="21" w:author="Silvia Zuleta Romano" w:date="2016-11-29T15:07:00Z">
        <w:r w:rsidR="00AA1B59">
          <w:rPr>
            <w:rFonts w:ascii="Times New Roman" w:hAnsi="Times New Roman" w:cs="Times New Roman"/>
            <w:color w:val="222222"/>
            <w:sz w:val="24"/>
            <w:szCs w:val="24"/>
            <w:shd w:val="clear" w:color="auto" w:fill="FFFFFF"/>
          </w:rPr>
          <w:t>E</w:t>
        </w:r>
        <w:r w:rsidR="00AA1B59" w:rsidRPr="00C2288A">
          <w:rPr>
            <w:rFonts w:ascii="Times New Roman" w:hAnsi="Times New Roman" w:cs="Times New Roman"/>
            <w:color w:val="222222"/>
            <w:sz w:val="24"/>
            <w:szCs w:val="24"/>
            <w:shd w:val="clear" w:color="auto" w:fill="FFFFFF"/>
          </w:rPr>
          <w:t>uropea</w:t>
        </w:r>
      </w:ins>
      <w:r w:rsidR="00ED5953" w:rsidRPr="00C2288A">
        <w:rPr>
          <w:rFonts w:ascii="Times New Roman" w:hAnsi="Times New Roman" w:cs="Times New Roman"/>
          <w:color w:val="222222"/>
          <w:sz w:val="24"/>
          <w:szCs w:val="24"/>
          <w:shd w:val="clear" w:color="auto" w:fill="FFFFFF"/>
        </w:rPr>
        <w:t>, se es</w:t>
      </w:r>
      <w:r w:rsidR="00E07B7E" w:rsidRPr="00C2288A">
        <w:rPr>
          <w:rFonts w:ascii="Times New Roman" w:hAnsi="Times New Roman" w:cs="Times New Roman"/>
          <w:color w:val="222222"/>
          <w:sz w:val="24"/>
          <w:szCs w:val="24"/>
          <w:shd w:val="clear" w:color="auto" w:fill="FFFFFF"/>
        </w:rPr>
        <w:t xml:space="preserve"> todavía i</w:t>
      </w:r>
      <w:r w:rsidR="00ED5953" w:rsidRPr="00C2288A">
        <w:rPr>
          <w:rFonts w:ascii="Times New Roman" w:hAnsi="Times New Roman" w:cs="Times New Roman"/>
          <w:color w:val="222222"/>
          <w:sz w:val="24"/>
          <w:szCs w:val="24"/>
          <w:shd w:val="clear" w:color="auto" w:fill="FFFFFF"/>
        </w:rPr>
        <w:t>nconsciente del valor de la</w:t>
      </w:r>
      <w:r w:rsidR="00E07B7E" w:rsidRPr="00C2288A">
        <w:rPr>
          <w:rFonts w:ascii="Times New Roman" w:hAnsi="Times New Roman" w:cs="Times New Roman"/>
          <w:color w:val="222222"/>
          <w:sz w:val="24"/>
          <w:szCs w:val="24"/>
          <w:shd w:val="clear" w:color="auto" w:fill="FFFFFF"/>
        </w:rPr>
        <w:t xml:space="preserve"> información. Ojo, insisto. No es ni bueno</w:t>
      </w:r>
      <w:r w:rsidR="00A3392E" w:rsidRPr="00C2288A">
        <w:rPr>
          <w:rFonts w:ascii="Times New Roman" w:hAnsi="Times New Roman" w:cs="Times New Roman"/>
          <w:color w:val="222222"/>
          <w:sz w:val="24"/>
          <w:szCs w:val="24"/>
          <w:shd w:val="clear" w:color="auto" w:fill="FFFFFF"/>
        </w:rPr>
        <w:t xml:space="preserve"> ni malo pero si uno toma consc</w:t>
      </w:r>
      <w:r w:rsidR="00E07B7E" w:rsidRPr="00C2288A">
        <w:rPr>
          <w:rFonts w:ascii="Times New Roman" w:hAnsi="Times New Roman" w:cs="Times New Roman"/>
          <w:color w:val="222222"/>
          <w:sz w:val="24"/>
          <w:szCs w:val="24"/>
          <w:shd w:val="clear" w:color="auto" w:fill="FFFFFF"/>
        </w:rPr>
        <w:t xml:space="preserve">iencia del valor de su información, puede controlarla y puede decidir. </w:t>
      </w:r>
    </w:p>
    <w:p w14:paraId="2789E988" w14:textId="77777777" w:rsidR="00E07B7E" w:rsidRPr="00C2288A" w:rsidRDefault="00E07B7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en términos de políticas </w:t>
      </w:r>
      <w:r w:rsidR="00B52886" w:rsidRPr="00C2288A">
        <w:rPr>
          <w:rFonts w:ascii="Times New Roman" w:hAnsi="Times New Roman" w:cs="Times New Roman"/>
          <w:b/>
          <w:color w:val="222222"/>
          <w:sz w:val="24"/>
          <w:szCs w:val="24"/>
          <w:shd w:val="clear" w:color="auto" w:fill="FFFFFF"/>
        </w:rPr>
        <w:t>públicas</w:t>
      </w:r>
      <w:r w:rsidRPr="00C2288A">
        <w:rPr>
          <w:rFonts w:ascii="Times New Roman" w:hAnsi="Times New Roman" w:cs="Times New Roman"/>
          <w:b/>
          <w:color w:val="222222"/>
          <w:sz w:val="24"/>
          <w:szCs w:val="24"/>
          <w:shd w:val="clear" w:color="auto" w:fill="FFFFFF"/>
        </w:rPr>
        <w:t>, ¿qué país destacarías?</w:t>
      </w:r>
    </w:p>
    <w:p w14:paraId="70D0D8F9" w14:textId="77777777" w:rsidR="00E07B7E" w:rsidRPr="00C2288A" w:rsidRDefault="00E07B7E"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Históricamente en el mundo de la protección de datos destacan mucho los escandinavos. Holanda, Francia, la Agencia española hace sus esfue</w:t>
      </w:r>
      <w:r w:rsidR="00A3392E" w:rsidRPr="00C2288A">
        <w:rPr>
          <w:rFonts w:ascii="Times New Roman" w:hAnsi="Times New Roman" w:cs="Times New Roman"/>
          <w:color w:val="222222"/>
          <w:sz w:val="24"/>
          <w:szCs w:val="24"/>
          <w:shd w:val="clear" w:color="auto" w:fill="FFFFFF"/>
        </w:rPr>
        <w:t>rzos, que funcione o no ya es má</w:t>
      </w:r>
      <w:r w:rsidRPr="00C2288A">
        <w:rPr>
          <w:rFonts w:ascii="Times New Roman" w:hAnsi="Times New Roman" w:cs="Times New Roman"/>
          <w:color w:val="222222"/>
          <w:sz w:val="24"/>
          <w:szCs w:val="24"/>
          <w:shd w:val="clear" w:color="auto" w:fill="FFFFFF"/>
        </w:rPr>
        <w:t xml:space="preserve">s discutible. En cualquier caso, es crucial que la gente aprenda a controlar su información. Y </w:t>
      </w:r>
      <w:r w:rsidR="00A3392E" w:rsidRPr="00C2288A">
        <w:rPr>
          <w:rFonts w:ascii="Times New Roman" w:hAnsi="Times New Roman" w:cs="Times New Roman"/>
          <w:color w:val="222222"/>
          <w:sz w:val="24"/>
          <w:szCs w:val="24"/>
          <w:shd w:val="clear" w:color="auto" w:fill="FFFFFF"/>
        </w:rPr>
        <w:t>que no hay nada malo en</w:t>
      </w:r>
      <w:r w:rsidR="00ED5953" w:rsidRPr="00C2288A">
        <w:rPr>
          <w:rFonts w:ascii="Times New Roman" w:hAnsi="Times New Roman" w:cs="Times New Roman"/>
          <w:color w:val="222222"/>
          <w:sz w:val="24"/>
          <w:szCs w:val="24"/>
          <w:shd w:val="clear" w:color="auto" w:fill="FFFFFF"/>
        </w:rPr>
        <w:t xml:space="preserve"> que</w:t>
      </w:r>
      <w:r w:rsidR="00A3392E" w:rsidRPr="00C2288A">
        <w:rPr>
          <w:rFonts w:ascii="Times New Roman" w:hAnsi="Times New Roman" w:cs="Times New Roman"/>
          <w:color w:val="222222"/>
          <w:sz w:val="24"/>
          <w:szCs w:val="24"/>
          <w:shd w:val="clear" w:color="auto" w:fill="FFFFFF"/>
        </w:rPr>
        <w:t xml:space="preserve"> tú</w:t>
      </w:r>
      <w:r w:rsidRPr="00C2288A">
        <w:rPr>
          <w:rFonts w:ascii="Times New Roman" w:hAnsi="Times New Roman" w:cs="Times New Roman"/>
          <w:color w:val="222222"/>
          <w:sz w:val="24"/>
          <w:szCs w:val="24"/>
          <w:shd w:val="clear" w:color="auto" w:fill="FFFFFF"/>
        </w:rPr>
        <w:t xml:space="preserve"> quieras revelarla.  </w:t>
      </w:r>
    </w:p>
    <w:p w14:paraId="1720CF1B" w14:textId="77777777" w:rsidR="00B52886" w:rsidRPr="00C2288A" w:rsidRDefault="00A3392E"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¿Q</w:t>
      </w:r>
      <w:r w:rsidR="00B52886" w:rsidRPr="00C2288A">
        <w:rPr>
          <w:rFonts w:ascii="Times New Roman" w:hAnsi="Times New Roman" w:cs="Times New Roman"/>
          <w:b/>
          <w:color w:val="222222"/>
          <w:sz w:val="24"/>
          <w:szCs w:val="24"/>
          <w:shd w:val="clear" w:color="auto" w:fill="FFFFFF"/>
        </w:rPr>
        <w:t>ué opinas de la reciente proposi</w:t>
      </w:r>
      <w:r w:rsidRPr="00C2288A">
        <w:rPr>
          <w:rFonts w:ascii="Times New Roman" w:hAnsi="Times New Roman" w:cs="Times New Roman"/>
          <w:b/>
          <w:color w:val="222222"/>
          <w:sz w:val="24"/>
          <w:szCs w:val="24"/>
          <w:shd w:val="clear" w:color="auto" w:fill="FFFFFF"/>
        </w:rPr>
        <w:t>ci</w:t>
      </w:r>
      <w:r w:rsidR="00B52886" w:rsidRPr="00C2288A">
        <w:rPr>
          <w:rFonts w:ascii="Times New Roman" w:hAnsi="Times New Roman" w:cs="Times New Roman"/>
          <w:b/>
          <w:color w:val="222222"/>
          <w:sz w:val="24"/>
          <w:szCs w:val="24"/>
          <w:shd w:val="clear" w:color="auto" w:fill="FFFFFF"/>
        </w:rPr>
        <w:t>ón no de ley para regular el derecho al honor en las redes sociales? Hay voces que hablan de fascismo…</w:t>
      </w:r>
      <w:r w:rsidRPr="00C2288A">
        <w:rPr>
          <w:rFonts w:ascii="Times New Roman" w:hAnsi="Times New Roman" w:cs="Times New Roman"/>
          <w:b/>
          <w:color w:val="222222"/>
          <w:sz w:val="24"/>
          <w:szCs w:val="24"/>
          <w:shd w:val="clear" w:color="auto" w:fill="FFFFFF"/>
        </w:rPr>
        <w:t xml:space="preserve"> </w:t>
      </w:r>
      <w:r w:rsidR="00B52886" w:rsidRPr="00C2288A">
        <w:rPr>
          <w:rFonts w:ascii="Times New Roman" w:hAnsi="Times New Roman" w:cs="Times New Roman"/>
          <w:b/>
          <w:color w:val="222222"/>
          <w:sz w:val="24"/>
          <w:szCs w:val="24"/>
          <w:shd w:val="clear" w:color="auto" w:fill="FFFFFF"/>
        </w:rPr>
        <w:t>¿qué opinas?</w:t>
      </w:r>
    </w:p>
    <w:p w14:paraId="60B60205"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Yo generalmente me op</w:t>
      </w:r>
      <w:r w:rsidR="00A3392E" w:rsidRPr="00C2288A">
        <w:rPr>
          <w:rFonts w:ascii="Times New Roman" w:hAnsi="Times New Roman" w:cs="Times New Roman"/>
          <w:color w:val="222222"/>
          <w:sz w:val="24"/>
          <w:szCs w:val="24"/>
          <w:shd w:val="clear" w:color="auto" w:fill="FFFFFF"/>
        </w:rPr>
        <w:t>o</w:t>
      </w:r>
      <w:r w:rsidRPr="00C2288A">
        <w:rPr>
          <w:rFonts w:ascii="Times New Roman" w:hAnsi="Times New Roman" w:cs="Times New Roman"/>
          <w:color w:val="222222"/>
          <w:sz w:val="24"/>
          <w:szCs w:val="24"/>
          <w:shd w:val="clear" w:color="auto" w:fill="FFFFFF"/>
        </w:rPr>
        <w:t xml:space="preserve">ngo a lo que llamo “regular el gadget”. Es decir, los ataques al honor en las redes sociales no plantean nada distinto, excepto el medio, respecto a otros ataques al honor. Cuando yo acuso a alguien de cometer un delito con 140 caracteres en Twitter, honestamente no veo </w:t>
      </w:r>
      <w:r w:rsidR="00213E52" w:rsidRPr="00C2288A">
        <w:rPr>
          <w:rFonts w:ascii="Times New Roman" w:hAnsi="Times New Roman" w:cs="Times New Roman"/>
          <w:color w:val="222222"/>
          <w:sz w:val="24"/>
          <w:szCs w:val="24"/>
          <w:shd w:val="clear" w:color="auto" w:fill="FFFFFF"/>
        </w:rPr>
        <w:t>diferencia en hacerlo en un artí</w:t>
      </w:r>
      <w:r w:rsidRPr="00C2288A">
        <w:rPr>
          <w:rFonts w:ascii="Times New Roman" w:hAnsi="Times New Roman" w:cs="Times New Roman"/>
          <w:color w:val="222222"/>
          <w:sz w:val="24"/>
          <w:szCs w:val="24"/>
          <w:shd w:val="clear" w:color="auto" w:fill="FFFFFF"/>
        </w:rPr>
        <w:t xml:space="preserve">culo de periódico. </w:t>
      </w:r>
    </w:p>
    <w:p w14:paraId="41785108"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No lo ves necesario</w:t>
      </w:r>
    </w:p>
    <w:p w14:paraId="3FC98A3B" w14:textId="77777777" w:rsidR="00B52886"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No veo nada de cualifique eso. </w:t>
      </w:r>
    </w:p>
    <w:p w14:paraId="31C8C99C" w14:textId="77777777" w:rsidR="00B52886" w:rsidRPr="00C2288A" w:rsidRDefault="00B52886"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Ellos</w:t>
      </w:r>
      <w:r w:rsidR="00ED5953" w:rsidRPr="00C2288A">
        <w:rPr>
          <w:rFonts w:ascii="Times New Roman" w:hAnsi="Times New Roman" w:cs="Times New Roman"/>
          <w:b/>
          <w:color w:val="222222"/>
          <w:sz w:val="24"/>
          <w:szCs w:val="24"/>
          <w:shd w:val="clear" w:color="auto" w:fill="FFFFFF"/>
        </w:rPr>
        <w:t xml:space="preserve"> alegan que es una ley con muchos años</w:t>
      </w:r>
    </w:p>
    <w:p w14:paraId="7EEB26C8" w14:textId="77777777" w:rsidR="0036319B" w:rsidRPr="00C2288A" w:rsidRDefault="00B5288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 que es irrelevante. Cuando una cosa categoriza bien algo ¿para qué la vas a cambiar? Otra cosa es por ejemplo que pueda haber una mala regulación de ciertas conductas instrumentales. Me explico. La usurpación</w:t>
      </w:r>
      <w:r w:rsidR="00213E52" w:rsidRPr="00C2288A">
        <w:rPr>
          <w:rFonts w:ascii="Times New Roman" w:hAnsi="Times New Roman" w:cs="Times New Roman"/>
          <w:color w:val="222222"/>
          <w:sz w:val="24"/>
          <w:szCs w:val="24"/>
          <w:shd w:val="clear" w:color="auto" w:fill="FFFFFF"/>
        </w:rPr>
        <w:t xml:space="preserve"> de identidad  está</w:t>
      </w:r>
      <w:r w:rsidRPr="00C2288A">
        <w:rPr>
          <w:rFonts w:ascii="Times New Roman" w:hAnsi="Times New Roman" w:cs="Times New Roman"/>
          <w:color w:val="222222"/>
          <w:sz w:val="24"/>
          <w:szCs w:val="24"/>
          <w:shd w:val="clear" w:color="auto" w:fill="FFFFFF"/>
        </w:rPr>
        <w:t xml:space="preserve"> muy mal regulada en España. Ahí parece razonable que se regule </w:t>
      </w:r>
      <w:r w:rsidR="0036319B" w:rsidRPr="00C2288A">
        <w:rPr>
          <w:rFonts w:ascii="Times New Roman" w:hAnsi="Times New Roman" w:cs="Times New Roman"/>
          <w:color w:val="222222"/>
          <w:sz w:val="24"/>
          <w:szCs w:val="24"/>
          <w:shd w:val="clear" w:color="auto" w:fill="FFFFFF"/>
        </w:rPr>
        <w:t xml:space="preserve">a aquellos que creen identidades falsas para atacar el honor o atacar a otros. Porque en ese caso hay una intencionalidad no solo de cometer ese ataque sino además de no ser identificado. Eso sí es relevante. Eso sí es nuevo. Eso sí no ocurría antes. </w:t>
      </w:r>
      <w:r w:rsidR="001F4F37" w:rsidRPr="00C2288A">
        <w:rPr>
          <w:rFonts w:ascii="Times New Roman" w:hAnsi="Times New Roman" w:cs="Times New Roman"/>
          <w:color w:val="222222"/>
          <w:sz w:val="24"/>
          <w:szCs w:val="24"/>
          <w:shd w:val="clear" w:color="auto" w:fill="FFFFFF"/>
        </w:rPr>
        <w:t>P</w:t>
      </w:r>
      <w:r w:rsidR="0036319B" w:rsidRPr="00C2288A">
        <w:rPr>
          <w:rFonts w:ascii="Times New Roman" w:hAnsi="Times New Roman" w:cs="Times New Roman"/>
          <w:color w:val="222222"/>
          <w:sz w:val="24"/>
          <w:szCs w:val="24"/>
          <w:shd w:val="clear" w:color="auto" w:fill="FFFFFF"/>
        </w:rPr>
        <w:t xml:space="preserve">or eso yo creo que antes de trabajar en esa línea, el legislador debería aparcar la pasión. La pasión es que acabamos de tener una campaña donde se han tratado como a perros y entonces </w:t>
      </w:r>
      <w:r w:rsidR="001F4F37" w:rsidRPr="00C2288A">
        <w:rPr>
          <w:rFonts w:ascii="Times New Roman" w:hAnsi="Times New Roman" w:cs="Times New Roman"/>
          <w:color w:val="222222"/>
          <w:sz w:val="24"/>
          <w:szCs w:val="24"/>
          <w:shd w:val="clear" w:color="auto" w:fill="FFFFFF"/>
        </w:rPr>
        <w:t>venimos calentitos</w:t>
      </w:r>
      <w:r w:rsidR="0036319B" w:rsidRPr="00C2288A">
        <w:rPr>
          <w:rFonts w:ascii="Times New Roman" w:hAnsi="Times New Roman" w:cs="Times New Roman"/>
          <w:color w:val="222222"/>
          <w:sz w:val="24"/>
          <w:szCs w:val="24"/>
          <w:shd w:val="clear" w:color="auto" w:fill="FFFFFF"/>
        </w:rPr>
        <w:t>. Oiga no. Tome las cosas con cierta frialdad. Medítelas. Busque expertos. Haga un grupo de trabajo. Y de</w:t>
      </w:r>
      <w:r w:rsidR="00213E52" w:rsidRPr="00C2288A">
        <w:rPr>
          <w:rFonts w:ascii="Times New Roman" w:hAnsi="Times New Roman" w:cs="Times New Roman"/>
          <w:color w:val="222222"/>
          <w:sz w:val="24"/>
          <w:szCs w:val="24"/>
          <w:shd w:val="clear" w:color="auto" w:fill="FFFFFF"/>
        </w:rPr>
        <w:t>spué</w:t>
      </w:r>
      <w:r w:rsidR="0036319B" w:rsidRPr="00C2288A">
        <w:rPr>
          <w:rFonts w:ascii="Times New Roman" w:hAnsi="Times New Roman" w:cs="Times New Roman"/>
          <w:color w:val="222222"/>
          <w:sz w:val="24"/>
          <w:szCs w:val="24"/>
          <w:shd w:val="clear" w:color="auto" w:fill="FFFFFF"/>
        </w:rPr>
        <w:t>s ya dec</w:t>
      </w:r>
      <w:r w:rsidR="00A40D1D">
        <w:rPr>
          <w:rFonts w:ascii="Times New Roman" w:hAnsi="Times New Roman" w:cs="Times New Roman"/>
          <w:color w:val="222222"/>
          <w:sz w:val="24"/>
          <w:szCs w:val="24"/>
          <w:shd w:val="clear" w:color="auto" w:fill="FFFFFF"/>
        </w:rPr>
        <w:t>ida si le conviene o no. E</w:t>
      </w:r>
      <w:r w:rsidR="0036319B" w:rsidRPr="00C2288A">
        <w:rPr>
          <w:rFonts w:ascii="Times New Roman" w:hAnsi="Times New Roman" w:cs="Times New Roman"/>
          <w:color w:val="222222"/>
          <w:sz w:val="24"/>
          <w:szCs w:val="24"/>
          <w:shd w:val="clear" w:color="auto" w:fill="FFFFFF"/>
        </w:rPr>
        <w:t xml:space="preserve">specialmente en el ámbito penal, no es bueno regular en caliente. Y no es bueno regular sobre la base de una conducta concreta. No se puede regular </w:t>
      </w:r>
      <w:r w:rsidR="00213E52" w:rsidRPr="00C2288A">
        <w:rPr>
          <w:rFonts w:ascii="Times New Roman" w:hAnsi="Times New Roman" w:cs="Times New Roman"/>
          <w:color w:val="222222"/>
          <w:sz w:val="24"/>
          <w:szCs w:val="24"/>
          <w:shd w:val="clear" w:color="auto" w:fill="FFFFFF"/>
        </w:rPr>
        <w:t>el homicidio sobre la base del ú</w:t>
      </w:r>
      <w:r w:rsidR="0036319B" w:rsidRPr="00C2288A">
        <w:rPr>
          <w:rFonts w:ascii="Times New Roman" w:hAnsi="Times New Roman" w:cs="Times New Roman"/>
          <w:color w:val="222222"/>
          <w:sz w:val="24"/>
          <w:szCs w:val="24"/>
          <w:shd w:val="clear" w:color="auto" w:fill="FFFFFF"/>
        </w:rPr>
        <w:t>ltimo asesinato. Es algo muy serio. Nuestro</w:t>
      </w:r>
      <w:r w:rsidR="001F4F37" w:rsidRPr="00C2288A">
        <w:rPr>
          <w:rFonts w:ascii="Times New Roman" w:hAnsi="Times New Roman" w:cs="Times New Roman"/>
          <w:color w:val="222222"/>
          <w:sz w:val="24"/>
          <w:szCs w:val="24"/>
          <w:shd w:val="clear" w:color="auto" w:fill="FFFFFF"/>
        </w:rPr>
        <w:t xml:space="preserve"> legislador</w:t>
      </w:r>
      <w:r w:rsidR="0036319B" w:rsidRPr="00C2288A">
        <w:rPr>
          <w:rFonts w:ascii="Times New Roman" w:hAnsi="Times New Roman" w:cs="Times New Roman"/>
          <w:color w:val="222222"/>
          <w:sz w:val="24"/>
          <w:szCs w:val="24"/>
          <w:shd w:val="clear" w:color="auto" w:fill="FFFFFF"/>
        </w:rPr>
        <w:t xml:space="preserve"> </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español o europeo</w:t>
      </w:r>
      <w:r w:rsidR="001F4F37" w:rsidRPr="00C2288A">
        <w:rPr>
          <w:rFonts w:ascii="Times New Roman" w:hAnsi="Times New Roman" w:cs="Times New Roman"/>
          <w:color w:val="222222"/>
          <w:sz w:val="24"/>
          <w:szCs w:val="24"/>
          <w:shd w:val="clear" w:color="auto" w:fill="FFFFFF"/>
        </w:rPr>
        <w:t>—</w:t>
      </w:r>
      <w:r w:rsidR="0036319B" w:rsidRPr="00C2288A">
        <w:rPr>
          <w:rFonts w:ascii="Times New Roman" w:hAnsi="Times New Roman" w:cs="Times New Roman"/>
          <w:color w:val="222222"/>
          <w:sz w:val="24"/>
          <w:szCs w:val="24"/>
          <w:shd w:val="clear" w:color="auto" w:fill="FFFFFF"/>
        </w:rPr>
        <w:t xml:space="preserve"> es muy dado a esto. </w:t>
      </w:r>
    </w:p>
    <w:p w14:paraId="1E3BC0F1" w14:textId="77777777" w:rsidR="0036319B" w:rsidRPr="00C2288A" w:rsidRDefault="0036319B"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Y ya la última, hay mucha gente que dice que la privacidad no es importante porque </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yo no tengo nada que ocultar</w:t>
      </w:r>
      <w:r w:rsidR="00F62643">
        <w:rPr>
          <w:rFonts w:ascii="Times New Roman" w:hAnsi="Times New Roman" w:cs="Times New Roman"/>
          <w:b/>
          <w:color w:val="222222"/>
          <w:sz w:val="24"/>
          <w:szCs w:val="24"/>
          <w:shd w:val="clear" w:color="auto" w:fill="FFFFFF"/>
        </w:rPr>
        <w:t>”</w:t>
      </w:r>
      <w:r w:rsidRPr="00C2288A">
        <w:rPr>
          <w:rFonts w:ascii="Times New Roman" w:hAnsi="Times New Roman" w:cs="Times New Roman"/>
          <w:b/>
          <w:color w:val="222222"/>
          <w:sz w:val="24"/>
          <w:szCs w:val="24"/>
          <w:shd w:val="clear" w:color="auto" w:fill="FFFFFF"/>
        </w:rPr>
        <w:t>. Que esas son preocupaciones de corruptos y ladrones. ¿</w:t>
      </w:r>
      <w:r w:rsidR="00213E52" w:rsidRPr="00C2288A">
        <w:rPr>
          <w:rFonts w:ascii="Times New Roman" w:hAnsi="Times New Roman" w:cs="Times New Roman"/>
          <w:b/>
          <w:color w:val="222222"/>
          <w:sz w:val="24"/>
          <w:szCs w:val="24"/>
          <w:shd w:val="clear" w:color="auto" w:fill="FFFFFF"/>
        </w:rPr>
        <w:t>Qué</w:t>
      </w:r>
      <w:r w:rsidRPr="00C2288A">
        <w:rPr>
          <w:rFonts w:ascii="Times New Roman" w:hAnsi="Times New Roman" w:cs="Times New Roman"/>
          <w:b/>
          <w:color w:val="222222"/>
          <w:sz w:val="24"/>
          <w:szCs w:val="24"/>
          <w:shd w:val="clear" w:color="auto" w:fill="FFFFFF"/>
        </w:rPr>
        <w:t xml:space="preserve"> les dirías? Mucha</w:t>
      </w:r>
      <w:r w:rsidR="00213E52" w:rsidRPr="00C2288A">
        <w:rPr>
          <w:rFonts w:ascii="Times New Roman" w:hAnsi="Times New Roman" w:cs="Times New Roman"/>
          <w:b/>
          <w:color w:val="222222"/>
          <w:sz w:val="24"/>
          <w:szCs w:val="24"/>
          <w:shd w:val="clear" w:color="auto" w:fill="FFFFFF"/>
        </w:rPr>
        <w:t xml:space="preserve"> gente opina de esta manera. </w:t>
      </w:r>
      <w:r w:rsidR="00F62643">
        <w:rPr>
          <w:rFonts w:ascii="Times New Roman" w:hAnsi="Times New Roman" w:cs="Times New Roman"/>
          <w:b/>
          <w:color w:val="222222"/>
          <w:sz w:val="24"/>
          <w:szCs w:val="24"/>
          <w:shd w:val="clear" w:color="auto" w:fill="FFFFFF"/>
        </w:rPr>
        <w:t>“</w:t>
      </w:r>
      <w:r w:rsidR="00213E52" w:rsidRPr="00C2288A">
        <w:rPr>
          <w:rFonts w:ascii="Times New Roman" w:hAnsi="Times New Roman" w:cs="Times New Roman"/>
          <w:b/>
          <w:color w:val="222222"/>
          <w:sz w:val="24"/>
          <w:szCs w:val="24"/>
          <w:shd w:val="clear" w:color="auto" w:fill="FFFFFF"/>
        </w:rPr>
        <w:t>S</w:t>
      </w:r>
      <w:r w:rsidRPr="00C2288A">
        <w:rPr>
          <w:rFonts w:ascii="Times New Roman" w:hAnsi="Times New Roman" w:cs="Times New Roman"/>
          <w:b/>
          <w:color w:val="222222"/>
          <w:sz w:val="24"/>
          <w:szCs w:val="24"/>
          <w:shd w:val="clear" w:color="auto" w:fill="FFFFFF"/>
        </w:rPr>
        <w:t xml:space="preserve">i yo lo hago todo bien. No soy </w:t>
      </w:r>
      <w:r w:rsidR="00213E52" w:rsidRPr="00C2288A">
        <w:rPr>
          <w:rFonts w:ascii="Times New Roman" w:hAnsi="Times New Roman" w:cs="Times New Roman"/>
          <w:b/>
          <w:color w:val="222222"/>
          <w:sz w:val="24"/>
          <w:szCs w:val="24"/>
          <w:shd w:val="clear" w:color="auto" w:fill="FFFFFF"/>
        </w:rPr>
        <w:t>ladrón</w:t>
      </w:r>
      <w:r w:rsidRPr="00C2288A">
        <w:rPr>
          <w:rFonts w:ascii="Times New Roman" w:hAnsi="Times New Roman" w:cs="Times New Roman"/>
          <w:b/>
          <w:color w:val="222222"/>
          <w:sz w:val="24"/>
          <w:szCs w:val="24"/>
          <w:shd w:val="clear" w:color="auto" w:fill="FFFFFF"/>
        </w:rPr>
        <w:t>. No soy corrupto…</w:t>
      </w:r>
      <w:r w:rsidR="00F62643">
        <w:rPr>
          <w:rFonts w:ascii="Times New Roman" w:hAnsi="Times New Roman" w:cs="Times New Roman"/>
          <w:b/>
          <w:color w:val="222222"/>
          <w:sz w:val="24"/>
          <w:szCs w:val="24"/>
          <w:shd w:val="clear" w:color="auto" w:fill="FFFFFF"/>
        </w:rPr>
        <w:t xml:space="preserve"> </w:t>
      </w:r>
      <w:r w:rsidR="001F4F37" w:rsidRPr="00C2288A">
        <w:rPr>
          <w:rFonts w:ascii="Times New Roman" w:hAnsi="Times New Roman" w:cs="Times New Roman"/>
          <w:b/>
          <w:color w:val="222222"/>
          <w:sz w:val="24"/>
          <w:szCs w:val="24"/>
          <w:shd w:val="clear" w:color="auto" w:fill="FFFFFF"/>
        </w:rPr>
        <w:t>¿debo preocuparme?</w:t>
      </w:r>
      <w:r w:rsidR="00F62643">
        <w:rPr>
          <w:rFonts w:ascii="Times New Roman" w:hAnsi="Times New Roman" w:cs="Times New Roman"/>
          <w:b/>
          <w:color w:val="222222"/>
          <w:sz w:val="24"/>
          <w:szCs w:val="24"/>
          <w:shd w:val="clear" w:color="auto" w:fill="FFFFFF"/>
        </w:rPr>
        <w:t>”</w:t>
      </w:r>
    </w:p>
    <w:p w14:paraId="7565A1CF" w14:textId="77777777" w:rsidR="001F4F37" w:rsidRPr="00C2288A" w:rsidRDefault="0036319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Ese tipo de afirmaciones ha sido muy funcional a estados ultraliberales y ultra totalitarios. Es decir, si tú no tienes nada que temer, si tú no tienes nada que ocultar ¿por qué no eres transparente? Pero si soy transparente tienes por completo el control. Dos. Es completamente falso. Todo</w:t>
      </w:r>
      <w:r w:rsidR="001F4F37" w:rsidRPr="00C2288A">
        <w:rPr>
          <w:rFonts w:ascii="Times New Roman" w:hAnsi="Times New Roman" w:cs="Times New Roman"/>
          <w:color w:val="222222"/>
          <w:sz w:val="24"/>
          <w:szCs w:val="24"/>
          <w:shd w:val="clear" w:color="auto" w:fill="FFFFFF"/>
        </w:rPr>
        <w:t xml:space="preserve"> el mundo tiene</w:t>
      </w:r>
      <w:r w:rsidRPr="00C2288A">
        <w:rPr>
          <w:rFonts w:ascii="Times New Roman" w:hAnsi="Times New Roman" w:cs="Times New Roman"/>
          <w:color w:val="222222"/>
          <w:sz w:val="24"/>
          <w:szCs w:val="24"/>
          <w:shd w:val="clear" w:color="auto" w:fill="FFFFFF"/>
        </w:rPr>
        <w:t xml:space="preserve"> algo que ocultar. </w:t>
      </w:r>
      <w:r w:rsidR="00213E52" w:rsidRPr="00C2288A">
        <w:rPr>
          <w:rFonts w:ascii="Times New Roman" w:hAnsi="Times New Roman" w:cs="Times New Roman"/>
          <w:color w:val="222222"/>
          <w:sz w:val="24"/>
          <w:szCs w:val="24"/>
          <w:shd w:val="clear" w:color="auto" w:fill="FFFFFF"/>
        </w:rPr>
        <w:t>Porque</w:t>
      </w:r>
      <w:r w:rsidRPr="00C2288A">
        <w:rPr>
          <w:rFonts w:ascii="Times New Roman" w:hAnsi="Times New Roman" w:cs="Times New Roman"/>
          <w:color w:val="222222"/>
          <w:sz w:val="24"/>
          <w:szCs w:val="24"/>
          <w:shd w:val="clear" w:color="auto" w:fill="FFFFFF"/>
        </w:rPr>
        <w:t xml:space="preserve"> nuestra personalidad </w:t>
      </w:r>
      <w:r w:rsidR="00A07C30" w:rsidRPr="00C2288A">
        <w:rPr>
          <w:rFonts w:ascii="Times New Roman" w:hAnsi="Times New Roman" w:cs="Times New Roman"/>
          <w:color w:val="222222"/>
          <w:sz w:val="24"/>
          <w:szCs w:val="24"/>
          <w:shd w:val="clear" w:color="auto" w:fill="FFFFFF"/>
        </w:rPr>
        <w:t xml:space="preserve">se </w:t>
      </w:r>
      <w:r w:rsidR="001F4F37" w:rsidRPr="00C2288A">
        <w:rPr>
          <w:rFonts w:ascii="Times New Roman" w:hAnsi="Times New Roman" w:cs="Times New Roman"/>
          <w:color w:val="222222"/>
          <w:sz w:val="24"/>
          <w:szCs w:val="24"/>
          <w:shd w:val="clear" w:color="auto" w:fill="FFFFFF"/>
        </w:rPr>
        <w:t>construye</w:t>
      </w:r>
      <w:r w:rsidR="00A07C30" w:rsidRPr="00C2288A">
        <w:rPr>
          <w:rFonts w:ascii="Times New Roman" w:hAnsi="Times New Roman" w:cs="Times New Roman"/>
          <w:color w:val="222222"/>
          <w:sz w:val="24"/>
          <w:szCs w:val="24"/>
          <w:shd w:val="clear" w:color="auto" w:fill="FFFFFF"/>
        </w:rPr>
        <w:t xml:space="preserve"> desde la intimidad. Desde un conjunto de elecciones que tenemos que tener la soberanía de no poner a disposición de nadie</w:t>
      </w:r>
      <w:r w:rsidR="00060778" w:rsidRPr="00C2288A">
        <w:rPr>
          <w:rFonts w:ascii="Times New Roman" w:hAnsi="Times New Roman" w:cs="Times New Roman"/>
          <w:color w:val="222222"/>
          <w:sz w:val="24"/>
          <w:szCs w:val="24"/>
          <w:shd w:val="clear" w:color="auto" w:fill="FFFFFF"/>
        </w:rPr>
        <w:t xml:space="preserve"> porque son nuestras. Porque además todos vivimos en contextos donde con demasiada frecuencia, la simple necesidad de mantener la convivencia social, obliga a salvaguardar cierta información. Tú no eres la misma persona en tu puesto de trabajo, que en el aula, que con tu pareja. Es más: yo no conozco a nadie que no tenga una esfera de intimidad incluso ante su propia pareja. A nadie.</w:t>
      </w:r>
      <w:r w:rsidR="001F4F37" w:rsidRPr="00C2288A">
        <w:rPr>
          <w:rFonts w:ascii="Times New Roman" w:hAnsi="Times New Roman" w:cs="Times New Roman"/>
          <w:color w:val="222222"/>
          <w:sz w:val="24"/>
          <w:szCs w:val="24"/>
          <w:shd w:val="clear" w:color="auto" w:fill="FFFFFF"/>
        </w:rPr>
        <w:t xml:space="preserve"> Es decir, </w:t>
      </w:r>
      <w:r w:rsidR="00060778" w:rsidRPr="00C2288A">
        <w:rPr>
          <w:rFonts w:ascii="Times New Roman" w:hAnsi="Times New Roman" w:cs="Times New Roman"/>
          <w:color w:val="222222"/>
          <w:sz w:val="24"/>
          <w:szCs w:val="24"/>
          <w:shd w:val="clear" w:color="auto" w:fill="FFFFFF"/>
        </w:rPr>
        <w:t xml:space="preserve"> es una</w:t>
      </w:r>
      <w:r w:rsidR="001F4F37" w:rsidRPr="00C2288A">
        <w:rPr>
          <w:rFonts w:ascii="Times New Roman" w:hAnsi="Times New Roman" w:cs="Times New Roman"/>
          <w:color w:val="222222"/>
          <w:sz w:val="24"/>
          <w:szCs w:val="24"/>
          <w:shd w:val="clear" w:color="auto" w:fill="FFFFFF"/>
        </w:rPr>
        <w:t xml:space="preserve"> afirmación radicalmente falsa y</w:t>
      </w:r>
      <w:r w:rsidR="00060778" w:rsidRPr="00C2288A">
        <w:rPr>
          <w:rFonts w:ascii="Times New Roman" w:hAnsi="Times New Roman" w:cs="Times New Roman"/>
          <w:color w:val="222222"/>
          <w:sz w:val="24"/>
          <w:szCs w:val="24"/>
          <w:shd w:val="clear" w:color="auto" w:fill="FFFFFF"/>
        </w:rPr>
        <w:t xml:space="preserve"> antigua.</w:t>
      </w:r>
    </w:p>
    <w:p w14:paraId="56FD6E3F" w14:textId="77777777" w:rsidR="001F4F37" w:rsidRPr="00C2288A" w:rsidRDefault="00060778" w:rsidP="00F55198">
      <w:pPr>
        <w:jc w:val="both"/>
        <w:rPr>
          <w:rFonts w:ascii="Times New Roman" w:hAnsi="Times New Roman" w:cs="Times New Roman"/>
          <w:b/>
          <w:color w:val="222222"/>
          <w:sz w:val="24"/>
          <w:szCs w:val="24"/>
          <w:shd w:val="clear" w:color="auto" w:fill="FFFFFF"/>
        </w:rPr>
      </w:pPr>
      <w:r w:rsidRPr="00C2288A">
        <w:rPr>
          <w:rFonts w:ascii="Times New Roman" w:hAnsi="Times New Roman" w:cs="Times New Roman"/>
          <w:b/>
          <w:color w:val="222222"/>
          <w:sz w:val="24"/>
          <w:szCs w:val="24"/>
          <w:shd w:val="clear" w:color="auto" w:fill="FFFFFF"/>
        </w:rPr>
        <w:t xml:space="preserve"> ¿</w:t>
      </w:r>
      <w:r w:rsidR="00213E52" w:rsidRPr="00C2288A">
        <w:rPr>
          <w:rFonts w:ascii="Times New Roman" w:hAnsi="Times New Roman" w:cs="Times New Roman"/>
          <w:b/>
          <w:color w:val="222222"/>
          <w:sz w:val="24"/>
          <w:szCs w:val="24"/>
          <w:shd w:val="clear" w:color="auto" w:fill="FFFFFF"/>
        </w:rPr>
        <w:t>Por</w:t>
      </w:r>
      <w:r w:rsidRPr="00C2288A">
        <w:rPr>
          <w:rFonts w:ascii="Times New Roman" w:hAnsi="Times New Roman" w:cs="Times New Roman"/>
          <w:b/>
          <w:color w:val="222222"/>
          <w:sz w:val="24"/>
          <w:szCs w:val="24"/>
          <w:shd w:val="clear" w:color="auto" w:fill="FFFFFF"/>
        </w:rPr>
        <w:t xml:space="preserve"> qué?</w:t>
      </w:r>
    </w:p>
    <w:p w14:paraId="537B3E07" w14:textId="77777777" w:rsidR="0036319B" w:rsidRPr="00C2288A" w:rsidRDefault="001F4F37"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P</w:t>
      </w:r>
      <w:r w:rsidR="00060778" w:rsidRPr="00C2288A">
        <w:rPr>
          <w:rFonts w:ascii="Times New Roman" w:hAnsi="Times New Roman" w:cs="Times New Roman"/>
          <w:color w:val="222222"/>
          <w:sz w:val="24"/>
          <w:szCs w:val="24"/>
          <w:shd w:val="clear" w:color="auto" w:fill="FFFFFF"/>
        </w:rPr>
        <w:t xml:space="preserve">orque la información ofrece capacidad de control. Vamos a ir a un mundo hiperconectado, con Internet </w:t>
      </w:r>
      <w:r w:rsidRPr="00C2288A">
        <w:rPr>
          <w:rFonts w:ascii="Times New Roman" w:hAnsi="Times New Roman" w:cs="Times New Roman"/>
          <w:color w:val="222222"/>
          <w:sz w:val="24"/>
          <w:szCs w:val="24"/>
          <w:shd w:val="clear" w:color="auto" w:fill="FFFFFF"/>
        </w:rPr>
        <w:t>de las cosas. U</w:t>
      </w:r>
      <w:r w:rsidR="00060778" w:rsidRPr="00C2288A">
        <w:rPr>
          <w:rFonts w:ascii="Times New Roman" w:hAnsi="Times New Roman" w:cs="Times New Roman"/>
          <w:color w:val="222222"/>
          <w:sz w:val="24"/>
          <w:szCs w:val="24"/>
          <w:shd w:val="clear" w:color="auto" w:fill="FFFFFF"/>
        </w:rPr>
        <w:t xml:space="preserve">na de las cosas que han identificado es la utilización de las emociones. </w:t>
      </w:r>
      <w:r w:rsidRPr="00C2288A">
        <w:rPr>
          <w:rFonts w:ascii="Times New Roman" w:hAnsi="Times New Roman" w:cs="Times New Roman"/>
          <w:color w:val="222222"/>
          <w:sz w:val="24"/>
          <w:szCs w:val="24"/>
          <w:shd w:val="clear" w:color="auto" w:fill="FFFFFF"/>
        </w:rPr>
        <w:t>U</w:t>
      </w:r>
      <w:r w:rsidR="001053F9" w:rsidRPr="00C2288A">
        <w:rPr>
          <w:rFonts w:ascii="Times New Roman" w:hAnsi="Times New Roman" w:cs="Times New Roman"/>
          <w:color w:val="222222"/>
          <w:sz w:val="24"/>
          <w:szCs w:val="24"/>
          <w:shd w:val="clear" w:color="auto" w:fill="FFFFFF"/>
        </w:rPr>
        <w:t xml:space="preserve">n sujeto que fuese capaz de monitorizar a muchas personas, de controlar esas emociones, podría conocer el estado emocional y aprovecharlo intencionalmente para generar problemas en una determinada sociedad. Es un nuevo modo de atacar. De la manipulación de las preferencias, del control sobre las personas y de cosas </w:t>
      </w:r>
      <w:r w:rsidR="00213E52" w:rsidRPr="00C2288A">
        <w:rPr>
          <w:rFonts w:ascii="Times New Roman" w:hAnsi="Times New Roman" w:cs="Times New Roman"/>
          <w:color w:val="222222"/>
          <w:sz w:val="24"/>
          <w:szCs w:val="24"/>
          <w:shd w:val="clear" w:color="auto" w:fill="FFFFFF"/>
        </w:rPr>
        <w:t>más</w:t>
      </w:r>
      <w:r w:rsidR="001053F9" w:rsidRPr="00C2288A">
        <w:rPr>
          <w:rFonts w:ascii="Times New Roman" w:hAnsi="Times New Roman" w:cs="Times New Roman"/>
          <w:color w:val="222222"/>
          <w:sz w:val="24"/>
          <w:szCs w:val="24"/>
          <w:shd w:val="clear" w:color="auto" w:fill="FFFFFF"/>
        </w:rPr>
        <w:t xml:space="preserve"> banales. Es decir, estamos a punto de llegar a un mundo</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 xml:space="preserve"> y pondré el ejemplo del crédito, en el que no se te concederá aquel crédito que sea viable que retorne. Es posible que ese acceso al crédito dependa no ya de tu disponibilidad económica real sino de lo que las redes sociales dicen que es tu comportamiento. </w:t>
      </w:r>
      <w:r w:rsidR="00427FFB">
        <w:rPr>
          <w:rFonts w:ascii="Times New Roman" w:hAnsi="Times New Roman" w:cs="Times New Roman"/>
          <w:color w:val="222222"/>
          <w:sz w:val="24"/>
          <w:szCs w:val="24"/>
          <w:shd w:val="clear" w:color="auto" w:fill="FFFFFF"/>
        </w:rPr>
        <w:t>¿</w:t>
      </w:r>
      <w:r w:rsidR="001053F9" w:rsidRPr="00C2288A">
        <w:rPr>
          <w:rFonts w:ascii="Times New Roman" w:hAnsi="Times New Roman" w:cs="Times New Roman"/>
          <w:color w:val="222222"/>
          <w:sz w:val="24"/>
          <w:szCs w:val="24"/>
          <w:shd w:val="clear" w:color="auto" w:fill="FFFFFF"/>
        </w:rPr>
        <w:t>Eres un alto ejecutivo que gana mucho dinero pero t</w:t>
      </w:r>
      <w:r w:rsidR="00427FFB">
        <w:rPr>
          <w:rFonts w:ascii="Times New Roman" w:hAnsi="Times New Roman" w:cs="Times New Roman"/>
          <w:color w:val="222222"/>
          <w:sz w:val="24"/>
          <w:szCs w:val="24"/>
          <w:shd w:val="clear" w:color="auto" w:fill="FFFFFF"/>
        </w:rPr>
        <w:t>e gustan los deportes de riesgo?</w:t>
      </w:r>
      <w:r w:rsidR="001053F9" w:rsidRPr="00C2288A">
        <w:rPr>
          <w:rFonts w:ascii="Times New Roman" w:hAnsi="Times New Roman" w:cs="Times New Roman"/>
          <w:color w:val="222222"/>
          <w:sz w:val="24"/>
          <w:szCs w:val="24"/>
          <w:shd w:val="clear" w:color="auto" w:fill="FFFFFF"/>
        </w:rPr>
        <w:t xml:space="preserve"> No eres alguien en quien se pueda confiar. Por tanto, yo sí me preocuparía de controlar mi información. Para</w:t>
      </w:r>
      <w:r w:rsidR="00213E52" w:rsidRPr="00C2288A">
        <w:rPr>
          <w:rFonts w:ascii="Times New Roman" w:hAnsi="Times New Roman" w:cs="Times New Roman"/>
          <w:color w:val="222222"/>
          <w:sz w:val="24"/>
          <w:szCs w:val="24"/>
          <w:shd w:val="clear" w:color="auto" w:fill="FFFFFF"/>
        </w:rPr>
        <w:t xml:space="preserve"> que nuestro mundo sea así</w:t>
      </w:r>
      <w:r w:rsidR="001053F9" w:rsidRPr="00C2288A">
        <w:rPr>
          <w:rFonts w:ascii="Times New Roman" w:hAnsi="Times New Roman" w:cs="Times New Roman"/>
          <w:color w:val="222222"/>
          <w:sz w:val="24"/>
          <w:szCs w:val="24"/>
          <w:shd w:val="clear" w:color="auto" w:fill="FFFFFF"/>
        </w:rPr>
        <w:t xml:space="preserve"> y siga siendo libre tenemos que fijar las condiciones que preserven esa</w:t>
      </w:r>
      <w:r w:rsidR="00213E52" w:rsidRPr="00C2288A">
        <w:rPr>
          <w:rFonts w:ascii="Times New Roman" w:hAnsi="Times New Roman" w:cs="Times New Roman"/>
          <w:color w:val="222222"/>
          <w:sz w:val="24"/>
          <w:szCs w:val="24"/>
          <w:shd w:val="clear" w:color="auto" w:fill="FFFFFF"/>
        </w:rPr>
        <w:t xml:space="preserve"> libertad y la garanticen. Ni má</w:t>
      </w:r>
      <w:r w:rsidR="001053F9" w:rsidRPr="00C2288A">
        <w:rPr>
          <w:rFonts w:ascii="Times New Roman" w:hAnsi="Times New Roman" w:cs="Times New Roman"/>
          <w:color w:val="222222"/>
          <w:sz w:val="24"/>
          <w:szCs w:val="24"/>
          <w:shd w:val="clear" w:color="auto" w:fill="FFFFFF"/>
        </w:rPr>
        <w:t>s ni menos. Y la intimidad</w:t>
      </w:r>
      <w:r w:rsidR="00C2288A" w:rsidRPr="00C2288A">
        <w:rPr>
          <w:rFonts w:ascii="Times New Roman" w:hAnsi="Times New Roman" w:cs="Times New Roman"/>
          <w:color w:val="222222"/>
          <w:sz w:val="24"/>
          <w:szCs w:val="24"/>
          <w:shd w:val="clear" w:color="auto" w:fill="FFFFFF"/>
        </w:rPr>
        <w:t xml:space="preserve">—o la protección de datos— es un instrumento para eso. </w:t>
      </w:r>
    </w:p>
    <w:p w14:paraId="3A0775E6" w14:textId="77777777" w:rsidR="00060778" w:rsidRPr="00C2288A" w:rsidRDefault="00060778" w:rsidP="00F55198">
      <w:pPr>
        <w:jc w:val="both"/>
        <w:rPr>
          <w:rFonts w:ascii="Times New Roman" w:hAnsi="Times New Roman" w:cs="Times New Roman"/>
          <w:color w:val="222222"/>
          <w:sz w:val="24"/>
          <w:szCs w:val="24"/>
          <w:shd w:val="clear" w:color="auto" w:fill="FFFFFF"/>
        </w:rPr>
      </w:pPr>
    </w:p>
    <w:p w14:paraId="4B42CCD9" w14:textId="77777777" w:rsidR="00AB0082" w:rsidRPr="00C2288A" w:rsidRDefault="007D117B"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p>
    <w:p w14:paraId="5CB987EF" w14:textId="77777777" w:rsidR="00AB0082" w:rsidRPr="00C2288A" w:rsidRDefault="00AB0082" w:rsidP="00F55198">
      <w:pPr>
        <w:jc w:val="both"/>
        <w:rPr>
          <w:rFonts w:ascii="Times New Roman" w:hAnsi="Times New Roman" w:cs="Times New Roman"/>
          <w:color w:val="222222"/>
          <w:sz w:val="24"/>
          <w:szCs w:val="24"/>
          <w:shd w:val="clear" w:color="auto" w:fill="FFFFFF"/>
        </w:rPr>
      </w:pPr>
    </w:p>
    <w:p w14:paraId="54A0B344" w14:textId="77777777" w:rsidR="00ED25BE" w:rsidRPr="00C2288A" w:rsidRDefault="00ED25BE" w:rsidP="00F55198">
      <w:pPr>
        <w:jc w:val="both"/>
        <w:rPr>
          <w:rFonts w:ascii="Times New Roman" w:hAnsi="Times New Roman" w:cs="Times New Roman"/>
          <w:color w:val="222222"/>
          <w:sz w:val="24"/>
          <w:szCs w:val="24"/>
          <w:shd w:val="clear" w:color="auto" w:fill="FFFFFF"/>
        </w:rPr>
      </w:pPr>
    </w:p>
    <w:p w14:paraId="340A1092" w14:textId="77777777" w:rsidR="005018EE" w:rsidRPr="00C2288A" w:rsidRDefault="005018EE" w:rsidP="00F55198">
      <w:pPr>
        <w:jc w:val="both"/>
        <w:rPr>
          <w:rFonts w:ascii="Times New Roman" w:hAnsi="Times New Roman" w:cs="Times New Roman"/>
          <w:color w:val="222222"/>
          <w:sz w:val="24"/>
          <w:szCs w:val="24"/>
          <w:shd w:val="clear" w:color="auto" w:fill="FFFFFF"/>
        </w:rPr>
      </w:pPr>
    </w:p>
    <w:p w14:paraId="012A74DA" w14:textId="77777777" w:rsidR="00137548" w:rsidRPr="00C2288A" w:rsidRDefault="00A44556"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137548" w:rsidRPr="00C2288A">
        <w:rPr>
          <w:rFonts w:ascii="Times New Roman" w:hAnsi="Times New Roman" w:cs="Times New Roman"/>
          <w:color w:val="222222"/>
          <w:sz w:val="24"/>
          <w:szCs w:val="24"/>
          <w:shd w:val="clear" w:color="auto" w:fill="FFFFFF"/>
        </w:rPr>
        <w:t xml:space="preserve">   </w:t>
      </w:r>
    </w:p>
    <w:p w14:paraId="54D1916E" w14:textId="77777777" w:rsidR="00B027CA" w:rsidRPr="00C2288A" w:rsidRDefault="00156020" w:rsidP="00F55198">
      <w:pPr>
        <w:jc w:val="both"/>
        <w:rPr>
          <w:rFonts w:ascii="Times New Roman" w:hAnsi="Times New Roman" w:cs="Times New Roman"/>
          <w:color w:val="222222"/>
          <w:sz w:val="24"/>
          <w:szCs w:val="24"/>
          <w:shd w:val="clear" w:color="auto" w:fill="FFFFFF"/>
        </w:rPr>
      </w:pPr>
      <w:r w:rsidRPr="00C2288A">
        <w:rPr>
          <w:rFonts w:ascii="Times New Roman" w:hAnsi="Times New Roman" w:cs="Times New Roman"/>
          <w:color w:val="222222"/>
          <w:sz w:val="24"/>
          <w:szCs w:val="24"/>
          <w:shd w:val="clear" w:color="auto" w:fill="FFFFFF"/>
        </w:rPr>
        <w:t xml:space="preserve">  </w:t>
      </w:r>
      <w:r w:rsidR="00837108" w:rsidRPr="00C2288A">
        <w:rPr>
          <w:rFonts w:ascii="Times New Roman" w:hAnsi="Times New Roman" w:cs="Times New Roman"/>
          <w:color w:val="222222"/>
          <w:sz w:val="24"/>
          <w:szCs w:val="24"/>
          <w:shd w:val="clear" w:color="auto" w:fill="FFFFFF"/>
        </w:rPr>
        <w:t xml:space="preserve"> </w:t>
      </w:r>
      <w:r w:rsidR="00D1640D" w:rsidRPr="00C2288A">
        <w:rPr>
          <w:rFonts w:ascii="Times New Roman" w:hAnsi="Times New Roman" w:cs="Times New Roman"/>
          <w:color w:val="222222"/>
          <w:sz w:val="24"/>
          <w:szCs w:val="24"/>
          <w:shd w:val="clear" w:color="auto" w:fill="FFFFFF"/>
        </w:rPr>
        <w:t xml:space="preserve"> </w:t>
      </w:r>
      <w:r w:rsidR="00824729" w:rsidRPr="00C2288A">
        <w:rPr>
          <w:rFonts w:ascii="Times New Roman" w:hAnsi="Times New Roman" w:cs="Times New Roman"/>
          <w:color w:val="222222"/>
          <w:sz w:val="24"/>
          <w:szCs w:val="24"/>
          <w:shd w:val="clear" w:color="auto" w:fill="FFFFFF"/>
        </w:rPr>
        <w:t xml:space="preserve">   </w:t>
      </w:r>
      <w:r w:rsidR="00224170" w:rsidRPr="00C2288A">
        <w:rPr>
          <w:rFonts w:ascii="Times New Roman" w:hAnsi="Times New Roman" w:cs="Times New Roman"/>
          <w:color w:val="222222"/>
          <w:sz w:val="24"/>
          <w:szCs w:val="24"/>
          <w:shd w:val="clear" w:color="auto" w:fill="FFFFFF"/>
        </w:rPr>
        <w:t xml:space="preserve"> </w:t>
      </w:r>
    </w:p>
    <w:p w14:paraId="06C518AF" w14:textId="77777777" w:rsidR="00B027CA" w:rsidRPr="00C2288A" w:rsidRDefault="00B027CA" w:rsidP="00F55198">
      <w:pPr>
        <w:jc w:val="both"/>
        <w:rPr>
          <w:rFonts w:ascii="Times New Roman" w:hAnsi="Times New Roman" w:cs="Times New Roman"/>
          <w:color w:val="222222"/>
          <w:sz w:val="24"/>
          <w:szCs w:val="24"/>
          <w:shd w:val="clear" w:color="auto" w:fill="FFFFFF"/>
        </w:rPr>
      </w:pPr>
    </w:p>
    <w:p w14:paraId="5250A9D8" w14:textId="77777777" w:rsidR="00F55198" w:rsidRPr="00C2288A" w:rsidRDefault="00F55198">
      <w:pPr>
        <w:rPr>
          <w:rFonts w:ascii="Times New Roman" w:hAnsi="Times New Roman" w:cs="Times New Roman"/>
          <w:sz w:val="24"/>
          <w:szCs w:val="24"/>
        </w:rPr>
      </w:pPr>
    </w:p>
    <w:sectPr w:rsidR="00F55198" w:rsidRPr="00C228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F6D5F"/>
    <w:multiLevelType w:val="hybridMultilevel"/>
    <w:tmpl w:val="1EACF3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67"/>
    <w:rsid w:val="000258C3"/>
    <w:rsid w:val="00060778"/>
    <w:rsid w:val="000A5467"/>
    <w:rsid w:val="000E2A48"/>
    <w:rsid w:val="000E4F9A"/>
    <w:rsid w:val="001053F9"/>
    <w:rsid w:val="00137548"/>
    <w:rsid w:val="00141A34"/>
    <w:rsid w:val="00156020"/>
    <w:rsid w:val="00157C57"/>
    <w:rsid w:val="001F4F37"/>
    <w:rsid w:val="00213E52"/>
    <w:rsid w:val="002240D0"/>
    <w:rsid w:val="00224170"/>
    <w:rsid w:val="00227158"/>
    <w:rsid w:val="00280996"/>
    <w:rsid w:val="002B1B66"/>
    <w:rsid w:val="003279BA"/>
    <w:rsid w:val="00341DE6"/>
    <w:rsid w:val="0036319B"/>
    <w:rsid w:val="00364484"/>
    <w:rsid w:val="003D2B6E"/>
    <w:rsid w:val="003F74F6"/>
    <w:rsid w:val="00410E25"/>
    <w:rsid w:val="00427FFB"/>
    <w:rsid w:val="004300F3"/>
    <w:rsid w:val="00447A6A"/>
    <w:rsid w:val="004677A3"/>
    <w:rsid w:val="0047145B"/>
    <w:rsid w:val="004740DF"/>
    <w:rsid w:val="00493DF4"/>
    <w:rsid w:val="004B14D1"/>
    <w:rsid w:val="005018EE"/>
    <w:rsid w:val="00581323"/>
    <w:rsid w:val="00594B16"/>
    <w:rsid w:val="005B264A"/>
    <w:rsid w:val="005B4D46"/>
    <w:rsid w:val="005D3C50"/>
    <w:rsid w:val="006A73B0"/>
    <w:rsid w:val="006F739D"/>
    <w:rsid w:val="0078121E"/>
    <w:rsid w:val="00785350"/>
    <w:rsid w:val="007A45EC"/>
    <w:rsid w:val="007D117B"/>
    <w:rsid w:val="007F27F3"/>
    <w:rsid w:val="00824729"/>
    <w:rsid w:val="00830D88"/>
    <w:rsid w:val="00837108"/>
    <w:rsid w:val="0085056B"/>
    <w:rsid w:val="008D3338"/>
    <w:rsid w:val="008F4DB4"/>
    <w:rsid w:val="00941C76"/>
    <w:rsid w:val="00966B26"/>
    <w:rsid w:val="00A07C30"/>
    <w:rsid w:val="00A3392E"/>
    <w:rsid w:val="00A40D1D"/>
    <w:rsid w:val="00A44556"/>
    <w:rsid w:val="00A51251"/>
    <w:rsid w:val="00A5299F"/>
    <w:rsid w:val="00A8575D"/>
    <w:rsid w:val="00A9326E"/>
    <w:rsid w:val="00AA1B59"/>
    <w:rsid w:val="00AB0082"/>
    <w:rsid w:val="00AC0D7C"/>
    <w:rsid w:val="00AC2AE7"/>
    <w:rsid w:val="00B027CA"/>
    <w:rsid w:val="00B52886"/>
    <w:rsid w:val="00B71627"/>
    <w:rsid w:val="00BC752B"/>
    <w:rsid w:val="00C120AA"/>
    <w:rsid w:val="00C2288A"/>
    <w:rsid w:val="00CC0A0A"/>
    <w:rsid w:val="00D1640D"/>
    <w:rsid w:val="00D23E4E"/>
    <w:rsid w:val="00D755FA"/>
    <w:rsid w:val="00DA0AE5"/>
    <w:rsid w:val="00DC137D"/>
    <w:rsid w:val="00DF0EB5"/>
    <w:rsid w:val="00E07B7E"/>
    <w:rsid w:val="00E16754"/>
    <w:rsid w:val="00E460BD"/>
    <w:rsid w:val="00E64A66"/>
    <w:rsid w:val="00EA65DC"/>
    <w:rsid w:val="00ED25BE"/>
    <w:rsid w:val="00ED5953"/>
    <w:rsid w:val="00EE52C6"/>
    <w:rsid w:val="00F4592A"/>
    <w:rsid w:val="00F55198"/>
    <w:rsid w:val="00F56721"/>
    <w:rsid w:val="00F6108B"/>
    <w:rsid w:val="00F6264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98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 w:type="paragraph" w:styleId="Revision">
    <w:name w:val="Revision"/>
    <w:hidden/>
    <w:uiPriority w:val="99"/>
    <w:semiHidden/>
    <w:rsid w:val="007A45E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4B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198"/>
    <w:pPr>
      <w:ind w:left="720"/>
      <w:contextualSpacing/>
    </w:pPr>
  </w:style>
  <w:style w:type="character" w:customStyle="1" w:styleId="Heading1Char">
    <w:name w:val="Heading 1 Char"/>
    <w:basedOn w:val="DefaultParagraphFont"/>
    <w:link w:val="Heading1"/>
    <w:uiPriority w:val="9"/>
    <w:rsid w:val="00594B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4B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51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51"/>
    <w:rPr>
      <w:rFonts w:ascii="Tahoma" w:hAnsi="Tahoma" w:cs="Tahoma"/>
      <w:sz w:val="16"/>
      <w:szCs w:val="16"/>
    </w:rPr>
  </w:style>
  <w:style w:type="paragraph" w:styleId="Revision">
    <w:name w:val="Revision"/>
    <w:hidden/>
    <w:uiPriority w:val="99"/>
    <w:semiHidden/>
    <w:rsid w:val="007A4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4409</Words>
  <Characters>24254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Zuleta Romano</dc:creator>
  <cp:lastModifiedBy>Silvia Zuleta Romano</cp:lastModifiedBy>
  <cp:revision>2</cp:revision>
  <cp:lastPrinted>2016-11-25T11:20:00Z</cp:lastPrinted>
  <dcterms:created xsi:type="dcterms:W3CDTF">2016-11-28T14:25:00Z</dcterms:created>
  <dcterms:modified xsi:type="dcterms:W3CDTF">2016-12-05T12:50:00Z</dcterms:modified>
</cp:coreProperties>
</file>